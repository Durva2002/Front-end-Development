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3B4" w:rsidRDefault="00585CF0" w:rsidP="00D67BA1">
      <w:r>
        <w:tab/>
        <w:t>Q1)</w:t>
      </w:r>
      <w:r>
        <w:tab/>
      </w:r>
      <w:r w:rsidR="00956151" w:rsidRPr="00956151">
        <w:t>Are the HTML tags and elements the same thing?</w:t>
      </w:r>
    </w:p>
    <w:p w:rsidR="00956151" w:rsidRDefault="00585CF0" w:rsidP="00D67BA1">
      <w:r>
        <w:tab/>
        <w:t>Ans:)</w:t>
      </w:r>
      <w:r>
        <w:tab/>
        <w:t>HTML tag</w:t>
      </w:r>
      <w:r w:rsidR="00956151">
        <w:t>s are used to hold the HTML element which content almost similar to each other.</w:t>
      </w:r>
    </w:p>
    <w:p w:rsidR="00956151" w:rsidRDefault="00956151" w:rsidP="00D67BA1">
      <w:r>
        <w:tab/>
      </w:r>
    </w:p>
    <w:p w:rsidR="00956151" w:rsidRDefault="002265BA" w:rsidP="00D67BA1">
      <w:r>
        <w:tab/>
      </w:r>
      <w:r w:rsidR="00585CF0">
        <w:t>Q2)</w:t>
      </w:r>
      <w:r w:rsidR="00585CF0">
        <w:tab/>
      </w:r>
      <w:r>
        <w:t>What are tags and attributes in HTML?</w:t>
      </w:r>
    </w:p>
    <w:p w:rsidR="00956151" w:rsidRDefault="00585CF0" w:rsidP="00D67BA1">
      <w:r>
        <w:tab/>
        <w:t>Ans:</w:t>
      </w:r>
      <w:r w:rsidR="00016E29">
        <w:t>)</w:t>
      </w:r>
      <w:r>
        <w:t xml:space="preserve"> </w:t>
      </w:r>
      <w:r>
        <w:tab/>
        <w:t>Tags:</w:t>
      </w:r>
    </w:p>
    <w:p w:rsidR="00585CF0" w:rsidRDefault="00585CF0" w:rsidP="00D67BA1">
      <w:r>
        <w:tab/>
        <w:t>=&gt; A element which is written in angle bracket is called a tag.</w:t>
      </w:r>
    </w:p>
    <w:p w:rsidR="00585CF0" w:rsidRDefault="00585CF0" w:rsidP="00D67BA1">
      <w:r>
        <w:tab/>
      </w:r>
      <w:r>
        <w:tab/>
      </w:r>
      <w:r w:rsidR="000C223F">
        <w:t>Attributes:</w:t>
      </w:r>
    </w:p>
    <w:p w:rsidR="000C223F" w:rsidRDefault="000C223F" w:rsidP="00D67BA1">
      <w:pPr>
        <w:rPr>
          <w:rFonts w:ascii="Verdana" w:hAnsi="Verdana"/>
          <w:color w:val="000000"/>
          <w:shd w:val="clear" w:color="auto" w:fill="FFFFFF"/>
        </w:rPr>
      </w:pPr>
      <w:r>
        <w:tab/>
        <w:t xml:space="preserve">=&gt; </w:t>
      </w:r>
      <w:r>
        <w:rPr>
          <w:rFonts w:ascii="Verdana" w:hAnsi="Verdana"/>
          <w:color w:val="000000"/>
          <w:shd w:val="clear" w:color="auto" w:fill="FFFFFF"/>
        </w:rPr>
        <w:t>HTML attributes provide additional information about HTML elements.</w:t>
      </w:r>
    </w:p>
    <w:p w:rsidR="000C223F" w:rsidRDefault="000C223F" w:rsidP="00D67BA1">
      <w:r>
        <w:rPr>
          <w:rFonts w:ascii="Verdana" w:hAnsi="Verdana"/>
          <w:color w:val="000000"/>
          <w:shd w:val="clear" w:color="auto" w:fill="FFFFFF"/>
        </w:rPr>
        <w:tab/>
        <w:t xml:space="preserve">Q3) </w:t>
      </w:r>
      <w:r>
        <w:t>What are void elements in HTML? With Example.</w:t>
      </w:r>
    </w:p>
    <w:p w:rsidR="00724DD9" w:rsidRPr="00724DD9" w:rsidRDefault="00724DD9" w:rsidP="00724DD9">
      <w:pPr>
        <w:rPr>
          <w:rFonts w:ascii="Segoe UI" w:hAnsi="Segoe UI" w:cs="Segoe UI"/>
          <w:color w:val="FFFFFF"/>
          <w:shd w:val="clear" w:color="auto" w:fill="1B1B1B"/>
        </w:rPr>
      </w:pPr>
      <w:r>
        <w:tab/>
        <w:t>Ans</w:t>
      </w:r>
      <w:r w:rsidR="00016E29">
        <w:t>)</w:t>
      </w:r>
      <w:r>
        <w:t>: An element which are only self-closing without any content.</w:t>
      </w:r>
    </w:p>
    <w:p w:rsidR="00724DD9" w:rsidRDefault="00724DD9" w:rsidP="00D67BA1">
      <w:r>
        <w:tab/>
        <w:t>For Ex,</w:t>
      </w:r>
    </w:p>
    <w:p w:rsidR="00724DD9" w:rsidRDefault="00724DD9" w:rsidP="00D67BA1">
      <w:r>
        <w:tab/>
        <w:t>=&gt; &lt;br&gt; Tag</w:t>
      </w:r>
    </w:p>
    <w:p w:rsidR="00724DD9" w:rsidRDefault="00724DD9" w:rsidP="00D67BA1">
      <w:r>
        <w:tab/>
        <w:t>=&gt; &lt;input&gt;</w:t>
      </w:r>
    </w:p>
    <w:p w:rsidR="00A94045" w:rsidRDefault="00724DD9" w:rsidP="00D67BA1">
      <w:r>
        <w:tab/>
        <w:t>=&gt;</w:t>
      </w:r>
      <w:r w:rsidR="00A94045">
        <w:t xml:space="preserve"> &lt;img&gt;</w:t>
      </w:r>
    </w:p>
    <w:p w:rsidR="00A94045" w:rsidRDefault="00A94045" w:rsidP="00D67BA1">
      <w:r>
        <w:tab/>
        <w:t>Q4) What are HTML Entities? With Example.</w:t>
      </w:r>
    </w:p>
    <w:p w:rsidR="00956151" w:rsidRDefault="00A94045" w:rsidP="00D67BA1">
      <w:r>
        <w:tab/>
        <w:t>Ans:</w:t>
      </w:r>
      <w:r w:rsidR="00016E29">
        <w:t xml:space="preserve">) </w:t>
      </w:r>
      <w:r w:rsidR="00016E29" w:rsidRPr="00016E29">
        <w:t>html entities means some special symbol which is not on keyboard</w:t>
      </w:r>
      <w:r w:rsidR="00724DD9" w:rsidRPr="00016E29">
        <w:tab/>
      </w:r>
      <w:r w:rsidR="00016E29">
        <w:t>. For Example,</w:t>
      </w:r>
    </w:p>
    <w:p w:rsidR="00016E29" w:rsidRDefault="00016E29" w:rsidP="00016E29">
      <w:r>
        <w:tab/>
      </w:r>
      <w:r w:rsidR="00671ACF">
        <w:t xml:space="preserve">&lt;p&gt;&amp; </w:t>
      </w:r>
      <w:r>
        <w:t>Copy; &lt;/p&gt;</w:t>
      </w:r>
    </w:p>
    <w:p w:rsidR="00016E29" w:rsidRDefault="00016E29" w:rsidP="00016E29">
      <w:r>
        <w:tab/>
      </w:r>
      <w:r w:rsidR="00671ACF">
        <w:t>&lt;p&gt;&amp; Trade</w:t>
      </w:r>
      <w:r>
        <w:t>;</w:t>
      </w:r>
      <w:r w:rsidR="00671ACF">
        <w:t xml:space="preserve"> </w:t>
      </w:r>
      <w:r>
        <w:t>&lt;/p&gt;</w:t>
      </w:r>
    </w:p>
    <w:p w:rsidR="00016E29" w:rsidRDefault="00016E29" w:rsidP="00016E29">
      <w:r>
        <w:tab/>
      </w:r>
      <w:r w:rsidR="00671ACF">
        <w:t>&lt;p&gt;&amp; Alpha</w:t>
      </w:r>
      <w:r>
        <w:t>;</w:t>
      </w:r>
      <w:r w:rsidR="00671ACF">
        <w:t xml:space="preserve"> </w:t>
      </w:r>
      <w:r>
        <w:t>&lt;/p&gt;</w:t>
      </w:r>
    </w:p>
    <w:p w:rsidR="00016E29" w:rsidRDefault="00016E29" w:rsidP="00016E29">
      <w:r>
        <w:tab/>
      </w:r>
      <w:r w:rsidR="00671ACF">
        <w:t>&lt;p&gt;&amp; Reg</w:t>
      </w:r>
      <w:r>
        <w:t>;</w:t>
      </w:r>
      <w:r w:rsidR="00671ACF">
        <w:t xml:space="preserve"> </w:t>
      </w:r>
      <w:r>
        <w:t>&lt;/p&gt;</w:t>
      </w:r>
    </w:p>
    <w:p w:rsidR="00671ACF" w:rsidRDefault="00671ACF" w:rsidP="00016E29">
      <w:r>
        <w:tab/>
        <w:t>Q5) What are different types of lists in HTML? With Example.</w:t>
      </w:r>
    </w:p>
    <w:p w:rsidR="00671ACF" w:rsidRDefault="00671ACF" w:rsidP="00671ACF">
      <w:r>
        <w:tab/>
        <w:t>Ans:) T</w:t>
      </w:r>
      <w:r w:rsidRPr="00671ACF">
        <w:t>here is 3 type of list</w:t>
      </w:r>
    </w:p>
    <w:p w:rsidR="00671ACF" w:rsidRDefault="00671ACF" w:rsidP="00671ACF">
      <w:pPr>
        <w:pStyle w:val="ListParagraph"/>
        <w:numPr>
          <w:ilvl w:val="0"/>
          <w:numId w:val="1"/>
        </w:numPr>
      </w:pPr>
      <w:r w:rsidRPr="00671ACF">
        <w:t>unorder list</w:t>
      </w:r>
      <w:r>
        <w:t xml:space="preserve">: </w:t>
      </w:r>
      <w:r w:rsidR="00FB1EFE">
        <w:t xml:space="preserve"> It can be used for anything that does not require order for context.</w:t>
      </w:r>
    </w:p>
    <w:p w:rsidR="00700CFA" w:rsidRDefault="00700CFA" w:rsidP="00700CFA">
      <w:pPr>
        <w:pStyle w:val="ListParagraph"/>
        <w:ind w:left="1080"/>
      </w:pPr>
    </w:p>
    <w:p w:rsidR="00700CFA" w:rsidRDefault="00700CFA" w:rsidP="00700CFA">
      <w:pPr>
        <w:pStyle w:val="ListParagraph"/>
        <w:ind w:left="1080"/>
      </w:pPr>
      <w:r w:rsidRPr="00700CFA">
        <w:lastRenderedPageBreak/>
        <w:drawing>
          <wp:inline distT="0" distB="0" distL="0" distR="0" wp14:anchorId="05E91839" wp14:editId="3E1F7F33">
            <wp:extent cx="4541914" cy="1874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914" cy="1874682"/>
                    </a:xfrm>
                    <a:prstGeom prst="rect">
                      <a:avLst/>
                    </a:prstGeom>
                  </pic:spPr>
                </pic:pic>
              </a:graphicData>
            </a:graphic>
          </wp:inline>
        </w:drawing>
      </w:r>
    </w:p>
    <w:p w:rsidR="00700CFA" w:rsidRDefault="00700CFA" w:rsidP="00700CFA">
      <w:pPr>
        <w:pStyle w:val="ListParagraph"/>
        <w:numPr>
          <w:ilvl w:val="0"/>
          <w:numId w:val="1"/>
        </w:numPr>
      </w:pPr>
      <w:r>
        <w:t xml:space="preserve">ordered </w:t>
      </w:r>
      <w:proofErr w:type="gramStart"/>
      <w:r>
        <w:t>list :</w:t>
      </w:r>
      <w:proofErr w:type="gramEnd"/>
      <w:r>
        <w:t xml:space="preserve"> It can be used for anything that required order for context.</w:t>
      </w:r>
    </w:p>
    <w:p w:rsidR="00475032" w:rsidRDefault="00475032" w:rsidP="00475032">
      <w:pPr>
        <w:pStyle w:val="ListParagraph"/>
        <w:ind w:left="1080"/>
      </w:pPr>
    </w:p>
    <w:p w:rsidR="00700CFA" w:rsidRDefault="00475032" w:rsidP="00700CFA">
      <w:pPr>
        <w:pStyle w:val="ListParagraph"/>
        <w:ind w:left="1080"/>
      </w:pPr>
      <w:r w:rsidRPr="00475032">
        <w:drawing>
          <wp:inline distT="0" distB="0" distL="0" distR="0" wp14:anchorId="5103A47D" wp14:editId="4BDFC1F8">
            <wp:extent cx="4458086" cy="1813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086" cy="1813717"/>
                    </a:xfrm>
                    <a:prstGeom prst="rect">
                      <a:avLst/>
                    </a:prstGeom>
                  </pic:spPr>
                </pic:pic>
              </a:graphicData>
            </a:graphic>
          </wp:inline>
        </w:drawing>
      </w:r>
      <w:r w:rsidR="00700CFA">
        <w:tab/>
      </w:r>
    </w:p>
    <w:p w:rsidR="00700CFA" w:rsidRDefault="00475032" w:rsidP="00475032">
      <w:pPr>
        <w:pStyle w:val="ListParagraph"/>
        <w:numPr>
          <w:ilvl w:val="0"/>
          <w:numId w:val="1"/>
        </w:numPr>
      </w:pPr>
      <w:r>
        <w:t xml:space="preserve"> Description </w:t>
      </w:r>
      <w:proofErr w:type="gramStart"/>
      <w:r>
        <w:t>list :</w:t>
      </w:r>
      <w:proofErr w:type="gramEnd"/>
      <w:r>
        <w:t xml:space="preserve"> It describe the description of the particular things.</w:t>
      </w:r>
    </w:p>
    <w:p w:rsidR="00475032" w:rsidRDefault="00475032" w:rsidP="00475032">
      <w:pPr>
        <w:pStyle w:val="ListParagraph"/>
        <w:ind w:left="1080"/>
      </w:pPr>
    </w:p>
    <w:p w:rsidR="00475032" w:rsidRDefault="00475032" w:rsidP="00475032">
      <w:pPr>
        <w:pStyle w:val="ListParagraph"/>
        <w:ind w:left="1080"/>
      </w:pPr>
      <w:r w:rsidRPr="00475032">
        <w:drawing>
          <wp:inline distT="0" distB="0" distL="0" distR="0" wp14:anchorId="562C06D9" wp14:editId="0188ACE5">
            <wp:extent cx="4320914" cy="199661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1996613"/>
                    </a:xfrm>
                    <a:prstGeom prst="rect">
                      <a:avLst/>
                    </a:prstGeom>
                  </pic:spPr>
                </pic:pic>
              </a:graphicData>
            </a:graphic>
          </wp:inline>
        </w:drawing>
      </w:r>
    </w:p>
    <w:p w:rsidR="00016E29" w:rsidRDefault="00475032" w:rsidP="00475032">
      <w:pPr>
        <w:ind w:left="720"/>
      </w:pPr>
      <w:r>
        <w:t>Q6)  What is the ‘class’ attribute in HTML? With Example.</w:t>
      </w:r>
    </w:p>
    <w:p w:rsidR="00475032" w:rsidRDefault="00475032" w:rsidP="00475032">
      <w:pPr>
        <w:ind w:left="720"/>
        <w:rPr>
          <w:rFonts w:ascii="Verdana" w:hAnsi="Verdana"/>
          <w:color w:val="000000"/>
          <w:sz w:val="23"/>
          <w:szCs w:val="23"/>
          <w:shd w:val="clear" w:color="auto" w:fill="FFFFFF"/>
        </w:rPr>
      </w:pPr>
      <w:r>
        <w:t xml:space="preserve">Ans:)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specifies one or more classnames for an element.</w:t>
      </w:r>
    </w:p>
    <w:p w:rsidR="00475032" w:rsidRDefault="00475032" w:rsidP="00475032">
      <w:pPr>
        <w:ind w:left="720"/>
      </w:pPr>
      <w:r>
        <w:t>For example : class = "class".</w:t>
      </w:r>
    </w:p>
    <w:p w:rsidR="0016610B" w:rsidRDefault="0016610B" w:rsidP="00475032">
      <w:pPr>
        <w:ind w:left="720"/>
      </w:pPr>
      <w:r>
        <w:t>Q7) What is the difference between the ‘id’ attribute and the ‘class’ attribute of HTML elements? With Example.</w:t>
      </w:r>
    </w:p>
    <w:p w:rsidR="00521437" w:rsidRDefault="0016610B" w:rsidP="00475032">
      <w:pPr>
        <w:ind w:left="720"/>
      </w:pPr>
      <w:r>
        <w:lastRenderedPageBreak/>
        <w:t xml:space="preserve">Ans:) </w:t>
      </w:r>
    </w:p>
    <w:tbl>
      <w:tblPr>
        <w:tblStyle w:val="TableGrid"/>
        <w:tblW w:w="0" w:type="auto"/>
        <w:tblInd w:w="720" w:type="dxa"/>
        <w:tblLook w:val="04A0" w:firstRow="1" w:lastRow="0" w:firstColumn="1" w:lastColumn="0" w:noHBand="0" w:noVBand="1"/>
      </w:tblPr>
      <w:tblGrid>
        <w:gridCol w:w="4610"/>
        <w:gridCol w:w="4670"/>
      </w:tblGrid>
      <w:tr w:rsidR="00521437" w:rsidTr="00521437">
        <w:tc>
          <w:tcPr>
            <w:tcW w:w="5000" w:type="dxa"/>
          </w:tcPr>
          <w:p w:rsidR="00521437" w:rsidRDefault="00521437" w:rsidP="00475032">
            <w:r>
              <w:t xml:space="preserve">               ID Attributes</w:t>
            </w:r>
          </w:p>
        </w:tc>
        <w:tc>
          <w:tcPr>
            <w:tcW w:w="5000" w:type="dxa"/>
          </w:tcPr>
          <w:p w:rsidR="00521437" w:rsidRDefault="00521437" w:rsidP="00475032">
            <w:r>
              <w:t xml:space="preserve">                      CLASS Attributes</w:t>
            </w:r>
          </w:p>
        </w:tc>
      </w:tr>
      <w:tr w:rsidR="00521437" w:rsidTr="00521437">
        <w:tc>
          <w:tcPr>
            <w:tcW w:w="5000" w:type="dxa"/>
          </w:tcPr>
          <w:p w:rsidR="00521437" w:rsidRDefault="00521437" w:rsidP="00475032">
            <w:r>
              <w:rPr>
                <w:rFonts w:ascii="Verdana" w:hAnsi="Verdana"/>
                <w:color w:val="000000"/>
                <w:shd w:val="clear" w:color="auto" w:fill="FFFFFF"/>
              </w:rPr>
              <w:t>The HTML </w:t>
            </w:r>
            <w:r>
              <w:rPr>
                <w:rStyle w:val="HTMLCode"/>
                <w:rFonts w:ascii="Consolas" w:eastAsiaTheme="minorHAnsi" w:hAnsi="Consolas"/>
                <w:color w:val="DC143C"/>
                <w:sz w:val="25"/>
                <w:szCs w:val="25"/>
              </w:rPr>
              <w:t>id</w:t>
            </w:r>
            <w:r>
              <w:rPr>
                <w:rFonts w:ascii="Verdana" w:hAnsi="Verdana"/>
                <w:color w:val="000000"/>
                <w:shd w:val="clear" w:color="auto" w:fill="FFFFFF"/>
              </w:rPr>
              <w:t> attribute is used to specify a unique id for an HTML element.</w:t>
            </w:r>
          </w:p>
        </w:tc>
        <w:tc>
          <w:tcPr>
            <w:tcW w:w="5000" w:type="dxa"/>
          </w:tcPr>
          <w:p w:rsidR="00521437" w:rsidRDefault="00521437" w:rsidP="00475032">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specifies one or more classnames for an element.</w:t>
            </w:r>
          </w:p>
        </w:tc>
      </w:tr>
      <w:tr w:rsidR="00521437" w:rsidTr="00521437">
        <w:tc>
          <w:tcPr>
            <w:tcW w:w="5000" w:type="dxa"/>
          </w:tcPr>
          <w:p w:rsidR="00521437" w:rsidRDefault="00521437" w:rsidP="00475032">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id</w:t>
            </w:r>
            <w:r>
              <w:rPr>
                <w:rFonts w:ascii="Verdana" w:hAnsi="Verdana"/>
                <w:color w:val="000000"/>
                <w:sz w:val="23"/>
                <w:szCs w:val="23"/>
                <w:shd w:val="clear" w:color="auto" w:fill="FFFFFF"/>
              </w:rPr>
              <w:t> attribute is used to point to a specific style declaration in a style sheet.</w:t>
            </w:r>
          </w:p>
        </w:tc>
        <w:tc>
          <w:tcPr>
            <w:tcW w:w="5000" w:type="dxa"/>
          </w:tcPr>
          <w:p w:rsidR="00521437" w:rsidRDefault="00BB39A2" w:rsidP="00475032">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is often used to point to a class name in a style sheet. It can also be used by a JavaScript to access and manipulate elements with the specific class name.</w:t>
            </w:r>
          </w:p>
        </w:tc>
      </w:tr>
      <w:tr w:rsidR="00521437" w:rsidTr="00521437">
        <w:tc>
          <w:tcPr>
            <w:tcW w:w="5000" w:type="dxa"/>
          </w:tcPr>
          <w:p w:rsidR="00BB39A2" w:rsidRPr="00BB39A2" w:rsidRDefault="00BB39A2" w:rsidP="00BB39A2">
            <w:pPr>
              <w:shd w:val="clear" w:color="auto" w:fill="FFFFFF"/>
              <w:spacing w:before="288" w:after="288"/>
              <w:rPr>
                <w:rFonts w:ascii="Verdana" w:eastAsia="Times New Roman" w:hAnsi="Verdana" w:cs="Times New Roman"/>
                <w:color w:val="000000"/>
                <w:sz w:val="23"/>
                <w:szCs w:val="23"/>
                <w:lang w:eastAsia="en-IN"/>
              </w:rPr>
            </w:pPr>
            <w:r w:rsidRPr="00BB39A2">
              <w:rPr>
                <w:rFonts w:ascii="Verdana" w:eastAsia="Times New Roman" w:hAnsi="Verdana" w:cs="Times New Roman"/>
                <w:color w:val="000000"/>
                <w:sz w:val="23"/>
                <w:szCs w:val="23"/>
                <w:lang w:eastAsia="en-IN"/>
              </w:rPr>
              <w:t>In the following example we have an </w:t>
            </w:r>
            <w:r w:rsidRPr="00BB39A2">
              <w:rPr>
                <w:rFonts w:ascii="Consolas" w:eastAsia="Times New Roman" w:hAnsi="Consolas" w:cs="Courier New"/>
                <w:color w:val="DC143C"/>
                <w:sz w:val="20"/>
                <w:szCs w:val="20"/>
                <w:lang w:eastAsia="en-IN"/>
              </w:rPr>
              <w:t>&lt;h1&gt;</w:t>
            </w:r>
            <w:r w:rsidRPr="00BB39A2">
              <w:rPr>
                <w:rFonts w:ascii="Verdana" w:eastAsia="Times New Roman" w:hAnsi="Verdana" w:cs="Times New Roman"/>
                <w:color w:val="000000"/>
                <w:sz w:val="23"/>
                <w:szCs w:val="23"/>
                <w:lang w:eastAsia="en-IN"/>
              </w:rPr>
              <w:t> eleme</w:t>
            </w:r>
            <w:r w:rsidR="00912749">
              <w:rPr>
                <w:rFonts w:ascii="Verdana" w:eastAsia="Times New Roman" w:hAnsi="Verdana" w:cs="Times New Roman"/>
                <w:color w:val="000000"/>
                <w:sz w:val="23"/>
                <w:szCs w:val="23"/>
                <w:lang w:eastAsia="en-IN"/>
              </w:rPr>
              <w:t>nt that points to the id name "m</w:t>
            </w:r>
            <w:r w:rsidRPr="00BB39A2">
              <w:rPr>
                <w:rFonts w:ascii="Verdana" w:eastAsia="Times New Roman" w:hAnsi="Verdana" w:cs="Times New Roman"/>
                <w:color w:val="000000"/>
                <w:sz w:val="23"/>
                <w:szCs w:val="23"/>
                <w:lang w:eastAsia="en-IN"/>
              </w:rPr>
              <w:t>yHeader". This </w:t>
            </w:r>
            <w:r w:rsidRPr="00BB39A2">
              <w:rPr>
                <w:rFonts w:ascii="Consolas" w:eastAsia="Times New Roman" w:hAnsi="Consolas" w:cs="Courier New"/>
                <w:color w:val="DC143C"/>
                <w:sz w:val="20"/>
                <w:szCs w:val="20"/>
                <w:lang w:eastAsia="en-IN"/>
              </w:rPr>
              <w:t>&lt;h1&gt;</w:t>
            </w:r>
            <w:r w:rsidRPr="00BB39A2">
              <w:rPr>
                <w:rFonts w:ascii="Verdana" w:eastAsia="Times New Roman" w:hAnsi="Verdana" w:cs="Times New Roman"/>
                <w:color w:val="000000"/>
                <w:sz w:val="23"/>
                <w:szCs w:val="23"/>
                <w:lang w:eastAsia="en-IN"/>
              </w:rPr>
              <w:t> element will be styled according to the </w:t>
            </w:r>
            <w:r w:rsidRPr="00BB39A2">
              <w:rPr>
                <w:rFonts w:ascii="Consolas" w:eastAsia="Times New Roman" w:hAnsi="Consolas" w:cs="Courier New"/>
                <w:color w:val="DC143C"/>
                <w:sz w:val="20"/>
                <w:szCs w:val="20"/>
                <w:lang w:eastAsia="en-IN"/>
              </w:rPr>
              <w:t>#myHeader</w:t>
            </w:r>
            <w:r w:rsidRPr="00BB39A2">
              <w:rPr>
                <w:rFonts w:ascii="Verdana" w:eastAsia="Times New Roman" w:hAnsi="Verdana" w:cs="Times New Roman"/>
                <w:color w:val="000000"/>
                <w:sz w:val="23"/>
                <w:szCs w:val="23"/>
                <w:lang w:eastAsia="en-IN"/>
              </w:rPr>
              <w:t> style definition in the head section:</w:t>
            </w:r>
          </w:p>
          <w:p w:rsidR="00521437" w:rsidRDefault="00521437" w:rsidP="00475032"/>
        </w:tc>
        <w:tc>
          <w:tcPr>
            <w:tcW w:w="5000" w:type="dxa"/>
          </w:tcPr>
          <w:p w:rsidR="00521437" w:rsidRDefault="00BB39A2" w:rsidP="00475032">
            <w:r>
              <w:rPr>
                <w:rFonts w:ascii="Verdana" w:hAnsi="Verdana"/>
                <w:color w:val="000000"/>
                <w:sz w:val="23"/>
                <w:szCs w:val="23"/>
                <w:shd w:val="clear" w:color="auto" w:fill="FFFFFF"/>
              </w:rPr>
              <w:t>In the following example we have three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elements with a </w:t>
            </w:r>
            <w:r>
              <w:rPr>
                <w:rStyle w:val="HTMLCode"/>
                <w:rFonts w:ascii="Consolas" w:eastAsiaTheme="minorHAnsi" w:hAnsi="Consolas"/>
                <w:color w:val="DC143C"/>
                <w:sz w:val="24"/>
                <w:szCs w:val="24"/>
              </w:rPr>
              <w:t>class</w:t>
            </w:r>
            <w:r>
              <w:rPr>
                <w:rFonts w:ascii="Verdana" w:hAnsi="Verdana"/>
                <w:color w:val="000000"/>
                <w:sz w:val="23"/>
                <w:szCs w:val="23"/>
                <w:shd w:val="clear" w:color="auto" w:fill="FFFFFF"/>
              </w:rPr>
              <w:t> attribute with the value of "city". All of the three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elements will be styled equally according to the </w:t>
            </w:r>
            <w:r>
              <w:rPr>
                <w:rStyle w:val="HTMLCode"/>
                <w:rFonts w:ascii="Consolas" w:eastAsiaTheme="minorHAnsi" w:hAnsi="Consolas"/>
                <w:color w:val="DC143C"/>
                <w:sz w:val="24"/>
                <w:szCs w:val="24"/>
              </w:rPr>
              <w:t>.city</w:t>
            </w:r>
            <w:r>
              <w:rPr>
                <w:rFonts w:ascii="Verdana" w:hAnsi="Verdana"/>
                <w:color w:val="000000"/>
                <w:sz w:val="23"/>
                <w:szCs w:val="23"/>
                <w:shd w:val="clear" w:color="auto" w:fill="FFFFFF"/>
              </w:rPr>
              <w:t> style definition in the head section:</w:t>
            </w:r>
          </w:p>
        </w:tc>
      </w:tr>
    </w:tbl>
    <w:p w:rsidR="0016610B" w:rsidRDefault="0016610B" w:rsidP="00475032">
      <w:pPr>
        <w:ind w:left="720"/>
      </w:pPr>
    </w:p>
    <w:p w:rsidR="0016610B" w:rsidRDefault="008A3A0A" w:rsidP="00475032">
      <w:pPr>
        <w:ind w:left="720"/>
      </w:pPr>
      <w:r>
        <w:t>Q8</w:t>
      </w:r>
      <w:r w:rsidR="00BB39A2">
        <w:t>) What are the various formatting tags in HTML?</w:t>
      </w:r>
    </w:p>
    <w:p w:rsidR="00BB39A2" w:rsidRDefault="00BB39A2" w:rsidP="009C2D89">
      <w:pPr>
        <w:ind w:left="720"/>
      </w:pPr>
      <w:r>
        <w:t>Ans)</w:t>
      </w:r>
      <w:r w:rsidR="009C2D89">
        <w:t xml:space="preserve"> There are ten types of lists in HTML such as :</w:t>
      </w:r>
    </w:p>
    <w:p w:rsidR="0016610B" w:rsidRDefault="009C2D89" w:rsidP="00475032">
      <w:pPr>
        <w:ind w:left="720"/>
        <w:rPr>
          <w:b/>
          <w:bCs/>
        </w:rPr>
      </w:pPr>
      <w:r>
        <w:sym w:font="Symbol" w:char="F0B7"/>
      </w:r>
      <w:r>
        <w:t xml:space="preserve"> </w:t>
      </w:r>
      <w:r>
        <w:rPr>
          <w:b/>
          <w:bCs/>
        </w:rPr>
        <w:t xml:space="preserve"> Bold Tag</w:t>
      </w:r>
    </w:p>
    <w:p w:rsidR="009C2D89" w:rsidRDefault="009C2D89" w:rsidP="00475032">
      <w:pPr>
        <w:ind w:left="720"/>
        <w:rPr>
          <w:rStyle w:val="Strong"/>
        </w:rPr>
      </w:pPr>
      <w:r>
        <w:sym w:font="Symbol" w:char="F0B7"/>
      </w:r>
      <w:r>
        <w:t xml:space="preserve"> </w:t>
      </w:r>
      <w:r>
        <w:rPr>
          <w:rStyle w:val="Strong"/>
        </w:rPr>
        <w:t xml:space="preserve"> Important Tag</w:t>
      </w:r>
    </w:p>
    <w:p w:rsidR="009C2D89" w:rsidRDefault="009C2D89" w:rsidP="00475032">
      <w:pPr>
        <w:ind w:left="720"/>
        <w:rPr>
          <w:rStyle w:val="Strong"/>
        </w:rPr>
      </w:pPr>
      <w:r>
        <w:sym w:font="Symbol" w:char="F0B7"/>
      </w:r>
      <w:r>
        <w:t xml:space="preserve"> </w:t>
      </w:r>
      <w:r>
        <w:rPr>
          <w:i/>
          <w:iCs/>
        </w:rPr>
        <w:t xml:space="preserve"> Italic Tag</w:t>
      </w:r>
    </w:p>
    <w:p w:rsidR="009C2D89" w:rsidRDefault="009C2D89" w:rsidP="009C2D89">
      <w:pPr>
        <w:ind w:left="720"/>
      </w:pPr>
      <w:r>
        <w:sym w:font="Symbol" w:char="F0B7"/>
      </w:r>
      <w:r>
        <w:t xml:space="preserve"> </w:t>
      </w:r>
      <w:r>
        <w:rPr>
          <w:rStyle w:val="Emphasis"/>
        </w:rPr>
        <w:t>- Emphasized Tag</w:t>
      </w:r>
    </w:p>
    <w:p w:rsidR="0016610B" w:rsidRDefault="009C2D89" w:rsidP="00475032">
      <w:pPr>
        <w:ind w:left="720"/>
      </w:pPr>
      <w:r>
        <w:sym w:font="Symbol" w:char="F0B7"/>
      </w:r>
      <w:r>
        <w:t xml:space="preserve"> - Marked Tag</w:t>
      </w:r>
    </w:p>
    <w:p w:rsidR="009C2D89" w:rsidRDefault="009C2D89" w:rsidP="00475032">
      <w:pPr>
        <w:ind w:left="720"/>
        <w:rPr>
          <w:strike/>
        </w:rPr>
      </w:pPr>
      <w:r>
        <w:sym w:font="Symbol" w:char="F0B7"/>
      </w:r>
      <w:r>
        <w:t xml:space="preserve"> </w:t>
      </w:r>
      <w:r>
        <w:rPr>
          <w:strike/>
        </w:rPr>
        <w:t>- strike Tag</w:t>
      </w:r>
    </w:p>
    <w:p w:rsidR="009C2D89" w:rsidRDefault="009C2D89" w:rsidP="00475032">
      <w:pPr>
        <w:ind w:left="720"/>
        <w:rPr>
          <w:sz w:val="20"/>
          <w:szCs w:val="20"/>
        </w:rPr>
      </w:pPr>
      <w:r>
        <w:sym w:font="Symbol" w:char="F0B7"/>
      </w:r>
      <w:r>
        <w:t xml:space="preserve"> </w:t>
      </w:r>
      <w:r>
        <w:rPr>
          <w:sz w:val="20"/>
          <w:szCs w:val="20"/>
        </w:rPr>
        <w:t>- Smaller Tag</w:t>
      </w:r>
    </w:p>
    <w:p w:rsidR="009C2D89" w:rsidRDefault="009C2D89" w:rsidP="009C2D89">
      <w:pPr>
        <w:ind w:left="720"/>
        <w:rPr>
          <w:sz w:val="20"/>
          <w:szCs w:val="20"/>
        </w:rPr>
      </w:pPr>
      <w:r>
        <w:sym w:font="Symbol" w:char="F0B7"/>
      </w:r>
      <w:r>
        <w:t xml:space="preserve"> </w:t>
      </w:r>
      <w:del w:id="0" w:author="Unknown">
        <w:r>
          <w:delText>- Deleted Tag</w:delText>
        </w:r>
      </w:del>
    </w:p>
    <w:p w:rsidR="009C2D89" w:rsidRDefault="006536A0" w:rsidP="00475032">
      <w:pPr>
        <w:ind w:left="720"/>
      </w:pPr>
      <w:r>
        <w:sym w:font="Symbol" w:char="F0B7"/>
      </w:r>
      <w:r>
        <w:t xml:space="preserve"> </w:t>
      </w:r>
      <w:ins w:id="1" w:author="Unknown">
        <w:r>
          <w:t>- Inserted Tag</w:t>
        </w:r>
      </w:ins>
    </w:p>
    <w:p w:rsidR="006536A0" w:rsidRDefault="006536A0" w:rsidP="006536A0">
      <w:pPr>
        <w:ind w:left="720"/>
      </w:pPr>
      <w:r>
        <w:sym w:font="Symbol" w:char="F0B7"/>
      </w:r>
      <w:r>
        <w:t xml:space="preserve"> </w:t>
      </w:r>
      <w:r w:rsidR="000D0EFD">
        <w:t>-Subscript Tag</w:t>
      </w:r>
    </w:p>
    <w:p w:rsidR="0016610B" w:rsidRDefault="006536A0" w:rsidP="006536A0">
      <w:pPr>
        <w:ind w:left="720"/>
      </w:pPr>
      <w:r>
        <w:sym w:font="Symbol" w:char="F0B7"/>
      </w:r>
      <w:r>
        <w:t xml:space="preserve"> </w:t>
      </w:r>
      <w:r w:rsidR="000D0EFD">
        <w:t>-</w:t>
      </w:r>
      <w:r>
        <w:t xml:space="preserve"> </w:t>
      </w:r>
      <w:r w:rsidR="000D0EFD">
        <w:t>Superscript Tag</w:t>
      </w:r>
    </w:p>
    <w:p w:rsidR="000D0EFD" w:rsidRDefault="000D0EFD" w:rsidP="006536A0">
      <w:pPr>
        <w:ind w:left="720"/>
      </w:pPr>
    </w:p>
    <w:p w:rsidR="000D0EFD" w:rsidRDefault="008A3A0A" w:rsidP="006536A0">
      <w:pPr>
        <w:ind w:left="720"/>
      </w:pPr>
      <w:r>
        <w:lastRenderedPageBreak/>
        <w:t>Q9</w:t>
      </w:r>
      <w:r w:rsidR="000D0EFD">
        <w:t>) How is Cell Padding different from Cell Spacing? With Example.</w:t>
      </w:r>
    </w:p>
    <w:p w:rsidR="000D0EFD" w:rsidRDefault="000D0EFD" w:rsidP="006536A0">
      <w:pPr>
        <w:ind w:left="720"/>
      </w:pPr>
      <w:r>
        <w:t>Ans)</w:t>
      </w:r>
      <w:r w:rsidR="00872043">
        <w:t xml:space="preserve"> Cellpading spacifies the space between the border of a table cell and it’s contents.</w:t>
      </w:r>
    </w:p>
    <w:p w:rsidR="00AF1945" w:rsidRDefault="00AF1945" w:rsidP="006536A0">
      <w:pPr>
        <w:ind w:left="720"/>
      </w:pPr>
      <w:r w:rsidRPr="00AF1945">
        <w:drawing>
          <wp:inline distT="0" distB="0" distL="0" distR="0" wp14:anchorId="296FC5CA" wp14:editId="623BE2CC">
            <wp:extent cx="5738357" cy="161558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357" cy="1615580"/>
                    </a:xfrm>
                    <a:prstGeom prst="rect">
                      <a:avLst/>
                    </a:prstGeom>
                  </pic:spPr>
                </pic:pic>
              </a:graphicData>
            </a:graphic>
          </wp:inline>
        </w:drawing>
      </w:r>
    </w:p>
    <w:p w:rsidR="000D0EFD" w:rsidRDefault="008A3A0A" w:rsidP="006536A0">
      <w:pPr>
        <w:ind w:left="720"/>
      </w:pPr>
      <w:r>
        <w:t>Q10</w:t>
      </w:r>
      <w:r w:rsidR="00AF1945">
        <w:t>) How can we club two or more rows or columns into a single row or column in an HTML table? With Example.</w:t>
      </w:r>
    </w:p>
    <w:p w:rsidR="000B2EC2" w:rsidRDefault="000B2EC2" w:rsidP="006536A0">
      <w:pPr>
        <w:ind w:left="720"/>
      </w:pPr>
      <w:r>
        <w:t>Ans) It can be done by using the rowspan and colspan attribute in HTML. The rowspan is used to merge or combine the number of cells in a row whereas the colspan is used to merge column cells in a table.</w:t>
      </w:r>
    </w:p>
    <w:p w:rsidR="000B2EC2" w:rsidRDefault="008A3A0A" w:rsidP="006536A0">
      <w:pPr>
        <w:ind w:left="720"/>
      </w:pPr>
      <w:r>
        <w:t>Q11</w:t>
      </w:r>
      <w:r w:rsidR="000B2EC2">
        <w:t>)  What is the difference between a block-level element and an inline element?</w:t>
      </w:r>
    </w:p>
    <w:p w:rsidR="000B2EC2" w:rsidRDefault="000B2EC2" w:rsidP="006536A0">
      <w:pPr>
        <w:ind w:left="720"/>
      </w:pPr>
      <w:r>
        <w:t xml:space="preserve">Ans:) </w:t>
      </w:r>
    </w:p>
    <w:tbl>
      <w:tblPr>
        <w:tblStyle w:val="TableGrid"/>
        <w:tblW w:w="0" w:type="auto"/>
        <w:tblInd w:w="720" w:type="dxa"/>
        <w:tblLook w:val="04A0" w:firstRow="1" w:lastRow="0" w:firstColumn="1" w:lastColumn="0" w:noHBand="0" w:noVBand="1"/>
      </w:tblPr>
      <w:tblGrid>
        <w:gridCol w:w="4640"/>
        <w:gridCol w:w="4640"/>
      </w:tblGrid>
      <w:tr w:rsidR="000B2EC2" w:rsidTr="000B2EC2">
        <w:tc>
          <w:tcPr>
            <w:tcW w:w="5000" w:type="dxa"/>
          </w:tcPr>
          <w:p w:rsidR="000B2EC2" w:rsidRDefault="000B2EC2" w:rsidP="006536A0">
            <w:r>
              <w:t xml:space="preserve">                     Block Level Element</w:t>
            </w:r>
          </w:p>
        </w:tc>
        <w:tc>
          <w:tcPr>
            <w:tcW w:w="5000" w:type="dxa"/>
          </w:tcPr>
          <w:p w:rsidR="000B2EC2" w:rsidRDefault="0026725C" w:rsidP="006536A0">
            <w:r>
              <w:t xml:space="preserve">                        Inline Element</w:t>
            </w:r>
          </w:p>
        </w:tc>
      </w:tr>
      <w:tr w:rsidR="000B2EC2" w:rsidTr="000B2EC2">
        <w:tc>
          <w:tcPr>
            <w:tcW w:w="5000" w:type="dxa"/>
          </w:tcPr>
          <w:p w:rsidR="000B2EC2" w:rsidRDefault="0026725C" w:rsidP="006536A0">
            <w:r>
              <w:rPr>
                <w:rFonts w:ascii="Segoe UI" w:hAnsi="Segoe UI" w:cs="Segoe UI"/>
                <w:color w:val="333333"/>
                <w:shd w:val="clear" w:color="auto" w:fill="FFFFFF"/>
              </w:rPr>
              <w:t>A block element begins on a new line.</w:t>
            </w:r>
          </w:p>
        </w:tc>
        <w:tc>
          <w:tcPr>
            <w:tcW w:w="5000" w:type="dxa"/>
          </w:tcPr>
          <w:p w:rsidR="000B2EC2" w:rsidRDefault="0026725C" w:rsidP="006536A0">
            <w:r>
              <w:rPr>
                <w:rFonts w:ascii="Segoe UI" w:hAnsi="Segoe UI" w:cs="Segoe UI"/>
                <w:color w:val="333333"/>
                <w:shd w:val="clear" w:color="auto" w:fill="FFFFFF"/>
              </w:rPr>
              <w:t>It remains inline with all the text around the element and appears the same as inline.</w:t>
            </w:r>
          </w:p>
        </w:tc>
      </w:tr>
      <w:tr w:rsidR="000B2EC2" w:rsidTr="000B2EC2">
        <w:tc>
          <w:tcPr>
            <w:tcW w:w="5000" w:type="dxa"/>
          </w:tcPr>
          <w:p w:rsidR="000B2EC2" w:rsidRDefault="0026725C" w:rsidP="006536A0">
            <w:r>
              <w:rPr>
                <w:rFonts w:ascii="Segoe UI" w:hAnsi="Segoe UI" w:cs="Segoe UI"/>
                <w:color w:val="333333"/>
                <w:shd w:val="clear" w:color="auto" w:fill="EFF1EB"/>
              </w:rPr>
              <w:t>Examples: div, p, li, main, etc.</w:t>
            </w:r>
          </w:p>
        </w:tc>
        <w:tc>
          <w:tcPr>
            <w:tcW w:w="5000" w:type="dxa"/>
          </w:tcPr>
          <w:p w:rsidR="000B2EC2" w:rsidRDefault="0026725C" w:rsidP="006536A0">
            <w:r>
              <w:rPr>
                <w:rFonts w:ascii="Segoe UI" w:hAnsi="Segoe UI" w:cs="Segoe UI"/>
                <w:color w:val="333333"/>
                <w:shd w:val="clear" w:color="auto" w:fill="EFF1EB"/>
              </w:rPr>
              <w:t>It has no tag examples as it can be applied to any tag using CSS.</w:t>
            </w:r>
          </w:p>
        </w:tc>
      </w:tr>
      <w:tr w:rsidR="000B2EC2" w:rsidTr="000B2EC2">
        <w:tc>
          <w:tcPr>
            <w:tcW w:w="5000" w:type="dxa"/>
          </w:tcPr>
          <w:p w:rsidR="000B2EC2" w:rsidRDefault="0026725C" w:rsidP="0026725C">
            <w:pPr>
              <w:spacing w:before="100" w:beforeAutospacing="1" w:after="100" w:afterAutospacing="1"/>
            </w:pPr>
            <w:r>
              <w:rPr>
                <w:rFonts w:ascii="Segoe UI" w:hAnsi="Segoe UI" w:cs="Segoe UI"/>
                <w:color w:val="333333"/>
                <w:shd w:val="clear" w:color="auto" w:fill="FFFFFF"/>
              </w:rPr>
              <w:t>CSS property: display:block</w:t>
            </w:r>
          </w:p>
        </w:tc>
        <w:tc>
          <w:tcPr>
            <w:tcW w:w="5000" w:type="dxa"/>
          </w:tcPr>
          <w:p w:rsidR="000B2EC2" w:rsidRDefault="0026725C" w:rsidP="006536A0">
            <w:r>
              <w:t>CSS property: display:inline-block</w:t>
            </w:r>
          </w:p>
        </w:tc>
      </w:tr>
    </w:tbl>
    <w:p w:rsidR="000B2EC2" w:rsidRDefault="000B2EC2" w:rsidP="006536A0">
      <w:pPr>
        <w:ind w:left="720"/>
      </w:pPr>
    </w:p>
    <w:p w:rsidR="000D0EFD" w:rsidRDefault="008A3A0A" w:rsidP="0026725C">
      <w:pPr>
        <w:ind w:left="720"/>
      </w:pPr>
      <w:r>
        <w:t>Q12</w:t>
      </w:r>
      <w:r w:rsidR="0026725C">
        <w:t>) How to create a Hyperlink in HTML? With Example.</w:t>
      </w:r>
    </w:p>
    <w:p w:rsidR="0026725C" w:rsidRDefault="0026725C" w:rsidP="0026725C">
      <w:pPr>
        <w:ind w:left="720"/>
      </w:pPr>
      <w:r>
        <w:t xml:space="preserve">Ans:) The HTML tag defines a hyperlink. It has the following syntax: </w:t>
      </w:r>
    </w:p>
    <w:p w:rsidR="0026725C" w:rsidRDefault="0026725C" w:rsidP="0026725C">
      <w:pPr>
        <w:ind w:left="720"/>
        <w:rPr>
          <w:rStyle w:val="tagcolor"/>
          <w:rFonts w:ascii="Consolas" w:hAnsi="Consolas"/>
          <w:color w:val="0000CD"/>
          <w:sz w:val="23"/>
          <w:szCs w:val="23"/>
        </w:rPr>
      </w:pPr>
      <w:r>
        <w:tab/>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9F57D6" w:rsidRDefault="009F57D6" w:rsidP="009F57D6">
      <w:pPr>
        <w:ind w:left="720"/>
      </w:pPr>
      <w:r>
        <w:rPr>
          <w:rStyle w:val="tagcolor"/>
          <w:rFonts w:ascii="Consolas" w:hAnsi="Consolas"/>
          <w:color w:val="0000CD"/>
          <w:sz w:val="23"/>
          <w:szCs w:val="23"/>
        </w:rPr>
        <w:t xml:space="preserve">Q13) </w:t>
      </w:r>
      <w:r>
        <w:t>What is the use of an iframe tag? With Example.</w:t>
      </w:r>
    </w:p>
    <w:p w:rsidR="009F57D6" w:rsidRDefault="009F57D6" w:rsidP="006536A0">
      <w:pPr>
        <w:ind w:left="720"/>
        <w:rPr>
          <w:rFonts w:ascii="Verdana" w:hAnsi="Verdana"/>
          <w:color w:val="000000"/>
          <w:sz w:val="23"/>
          <w:szCs w:val="23"/>
          <w:shd w:val="clear" w:color="auto" w:fill="FFFFFF"/>
        </w:rPr>
      </w:pPr>
      <w:r>
        <w:t xml:space="preserve">Ans:) </w:t>
      </w:r>
      <w:r>
        <w:rPr>
          <w:rFonts w:ascii="Verdana" w:hAnsi="Verdana"/>
          <w:color w:val="000000"/>
          <w:sz w:val="23"/>
          <w:szCs w:val="23"/>
          <w:shd w:val="clear" w:color="auto" w:fill="FFFFFF"/>
        </w:rPr>
        <w:t>An inline frame is used to embed another document within the current HTML document.</w:t>
      </w:r>
    </w:p>
    <w:p w:rsidR="009F57D6" w:rsidRDefault="009F57D6" w:rsidP="009F57D6">
      <w:pPr>
        <w:ind w:left="720"/>
      </w:pPr>
      <w:r>
        <w:t xml:space="preserve">For example : </w:t>
      </w:r>
      <w:r w:rsidR="00B9058C" w:rsidRPr="00B9058C">
        <w:t>&lt;iframe src="01_marquee.html" frameborder="10px" width="400px" height="400px"&gt;</w:t>
      </w:r>
    </w:p>
    <w:p w:rsidR="00B9058C" w:rsidRDefault="00B9058C" w:rsidP="009F57D6">
      <w:pPr>
        <w:ind w:left="720"/>
      </w:pPr>
      <w:r>
        <w:t>Q14) What is the use of a span tag? Explain with example?</w:t>
      </w:r>
    </w:p>
    <w:p w:rsidR="00B9058C" w:rsidRDefault="00B9058C" w:rsidP="009F57D6">
      <w:pPr>
        <w:ind w:left="720"/>
      </w:pPr>
      <w:r>
        <w:t xml:space="preserve">Ans:) </w:t>
      </w:r>
      <w:r w:rsidR="00433589">
        <w:t>The span tag is a generic inline container element. You use this element to wrap sections of text for styling purposes or to add attributes to a section of text without creating a new line of content.</w:t>
      </w:r>
    </w:p>
    <w:p w:rsidR="00433589" w:rsidRDefault="00433589" w:rsidP="009F57D6">
      <w:pPr>
        <w:ind w:left="720"/>
      </w:pPr>
      <w:r>
        <w:lastRenderedPageBreak/>
        <w:t>Q15) How to insert a picture into a background image of a web page? With Example.</w:t>
      </w:r>
    </w:p>
    <w:p w:rsidR="00433589" w:rsidRPr="009F57D6" w:rsidRDefault="00433589" w:rsidP="00433589">
      <w:pPr>
        <w:ind w:left="720"/>
        <w:rPr>
          <w:rFonts w:ascii="Verdana" w:hAnsi="Verdana"/>
          <w:color w:val="000000"/>
          <w:sz w:val="23"/>
          <w:szCs w:val="23"/>
          <w:shd w:val="clear" w:color="auto" w:fill="FFFFFF"/>
        </w:rPr>
      </w:pPr>
      <w:r>
        <w:t>Ans:) We can use the background attribute in the body tag to set an image as the background of the webpage. We will need to specify the URL or the location of the image which we want to set to the background attribute of the body tag.</w:t>
      </w:r>
    </w:p>
    <w:p w:rsidR="000D0EFD" w:rsidRPr="00475032" w:rsidRDefault="004F71F0" w:rsidP="006536A0">
      <w:pPr>
        <w:ind w:left="720"/>
      </w:pPr>
      <w:r w:rsidRPr="004F71F0">
        <w:drawing>
          <wp:inline distT="0" distB="0" distL="0" distR="0" wp14:anchorId="2D8AB082" wp14:editId="3C94B97C">
            <wp:extent cx="4038950" cy="203471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2034716"/>
                    </a:xfrm>
                    <a:prstGeom prst="rect">
                      <a:avLst/>
                    </a:prstGeom>
                  </pic:spPr>
                </pic:pic>
              </a:graphicData>
            </a:graphic>
          </wp:inline>
        </w:drawing>
      </w:r>
    </w:p>
    <w:p w:rsidR="00016E29" w:rsidRDefault="00016E29" w:rsidP="00671ACF">
      <w:r>
        <w:t xml:space="preserve">    </w:t>
      </w:r>
      <w:r w:rsidR="008A551C">
        <w:t xml:space="preserve">Q16) </w:t>
      </w:r>
      <w:r w:rsidR="004F71F0">
        <w:t xml:space="preserve"> How are active links different from normal links?</w:t>
      </w:r>
    </w:p>
    <w:p w:rsidR="004F71F0" w:rsidRDefault="004F71F0" w:rsidP="00671ACF">
      <w:r>
        <w:t xml:space="preserve">     Ans:) Active links are typically links that are currently functional and lead to live web pages, while normal links can refer to any link, whether functional or broken.</w:t>
      </w:r>
    </w:p>
    <w:p w:rsidR="004F71F0" w:rsidRDefault="008A551C" w:rsidP="00671ACF">
      <w:r>
        <w:t xml:space="preserve">Q17) </w:t>
      </w:r>
      <w:r w:rsidR="004F71F0">
        <w:t xml:space="preserve"> What are the different tags to separate sections of text?</w:t>
      </w:r>
    </w:p>
    <w:p w:rsidR="004F71F0" w:rsidRDefault="004F71F0" w:rsidP="00671ACF">
      <w:r>
        <w:t>Ans:) The different tags such as :</w:t>
      </w:r>
    </w:p>
    <w:p w:rsidR="00170B0E" w:rsidRDefault="00170B0E" w:rsidP="00671ACF">
      <w:pPr>
        <w:rPr>
          <w:rFonts w:ascii="Arial" w:hAnsi="Arial" w:cs="Arial"/>
          <w:color w:val="000000"/>
          <w:sz w:val="27"/>
          <w:szCs w:val="27"/>
          <w:shd w:val="clear" w:color="auto" w:fill="FFFFFF"/>
        </w:rPr>
      </w:pPr>
      <w:r>
        <w:t xml:space="preserve">=&gt; </w:t>
      </w:r>
      <w:r>
        <w:rPr>
          <w:rFonts w:ascii="Arial" w:hAnsi="Arial" w:cs="Arial"/>
          <w:color w:val="000000"/>
          <w:sz w:val="27"/>
          <w:szCs w:val="27"/>
          <w:shd w:val="clear" w:color="auto" w:fill="FFFFFF"/>
        </w:rPr>
        <w:t>&lt;br&gt; tag - Usually &lt;br&gt; tag is used to separate the line of text. It breaks the current line and conveys the flow to the next line</w:t>
      </w:r>
    </w:p>
    <w:p w:rsidR="00170B0E" w:rsidRDefault="00170B0E" w:rsidP="00671ACF">
      <w:pPr>
        <w:rPr>
          <w:rFonts w:ascii="Arial" w:hAnsi="Arial" w:cs="Arial"/>
          <w:color w:val="000000"/>
          <w:sz w:val="27"/>
          <w:szCs w:val="27"/>
          <w:shd w:val="clear" w:color="auto" w:fill="FFFFFF"/>
        </w:rPr>
      </w:pPr>
      <w:r>
        <w:rPr>
          <w:rFonts w:ascii="Arial" w:hAnsi="Arial" w:cs="Arial"/>
          <w:color w:val="000000"/>
          <w:sz w:val="27"/>
          <w:szCs w:val="27"/>
          <w:shd w:val="clear" w:color="auto" w:fill="FFFFFF"/>
        </w:rPr>
        <w:t>=&gt; &lt;p&gt; tag - The &lt;p&gt; tag contains the text in the form of a new paragraph.</w:t>
      </w:r>
    </w:p>
    <w:p w:rsidR="00170B0E" w:rsidRDefault="00170B0E" w:rsidP="00671ACF">
      <w:pPr>
        <w:rPr>
          <w:rFonts w:ascii="Arial" w:hAnsi="Arial" w:cs="Arial"/>
          <w:color w:val="000000"/>
          <w:sz w:val="27"/>
          <w:szCs w:val="27"/>
          <w:shd w:val="clear" w:color="auto" w:fill="FFFFFF"/>
        </w:rPr>
      </w:pPr>
      <w:r>
        <w:rPr>
          <w:rFonts w:ascii="Arial" w:hAnsi="Arial" w:cs="Arial"/>
          <w:color w:val="000000"/>
          <w:sz w:val="27"/>
          <w:szCs w:val="27"/>
          <w:shd w:val="clear" w:color="auto" w:fill="FFFFFF"/>
        </w:rPr>
        <w:t>=&gt; &lt;blockquote&gt; tag - It is used to define a large quoted section. If you have a large quotation,</w:t>
      </w:r>
    </w:p>
    <w:p w:rsidR="00170B0E" w:rsidRDefault="00170B0E" w:rsidP="00671ACF">
      <w:r>
        <w:rPr>
          <w:rFonts w:ascii="Arial" w:hAnsi="Arial" w:cs="Arial"/>
          <w:color w:val="000000"/>
          <w:sz w:val="27"/>
          <w:szCs w:val="27"/>
          <w:shd w:val="clear" w:color="auto" w:fill="FFFFFF"/>
        </w:rPr>
        <w:t xml:space="preserve">Q18) </w:t>
      </w:r>
      <w:r>
        <w:t>What is SVG?</w:t>
      </w:r>
    </w:p>
    <w:p w:rsidR="00024CAD" w:rsidRDefault="00024CAD" w:rsidP="00671ACF">
      <w:r>
        <w:t xml:space="preserve">Ans:) </w:t>
      </w:r>
      <w:r w:rsidR="004B777E">
        <w:t>SVG stands for Scalable Vector Graphics</w:t>
      </w:r>
    </w:p>
    <w:p w:rsidR="004B777E" w:rsidRDefault="004B777E" w:rsidP="004B777E">
      <w:pPr>
        <w:shd w:val="clear" w:color="auto" w:fill="FFFFFF"/>
        <w:spacing w:before="100" w:beforeAutospacing="1" w:after="100" w:afterAutospacing="1" w:line="240" w:lineRule="auto"/>
        <w:ind w:left="720"/>
      </w:pPr>
      <w:r>
        <w:sym w:font="Symbol" w:char="F0B7"/>
      </w:r>
      <w:r>
        <w:t xml:space="preserve"> SVG is used to define vector-based graphics for the Web</w:t>
      </w:r>
    </w:p>
    <w:p w:rsidR="004B777E" w:rsidRDefault="004B777E" w:rsidP="004B777E">
      <w:pPr>
        <w:shd w:val="clear" w:color="auto" w:fill="FFFFFF"/>
        <w:spacing w:before="100" w:beforeAutospacing="1" w:after="100" w:afterAutospacing="1" w:line="240" w:lineRule="auto"/>
        <w:ind w:left="720"/>
      </w:pPr>
      <w:r>
        <w:sym w:font="Symbol" w:char="F0B7"/>
      </w:r>
      <w:r>
        <w:t xml:space="preserve"> SVG defines the graphics in XML format</w:t>
      </w:r>
    </w:p>
    <w:p w:rsidR="004B777E" w:rsidRDefault="004B777E" w:rsidP="004B777E">
      <w:pPr>
        <w:shd w:val="clear" w:color="auto" w:fill="FFFFFF"/>
        <w:spacing w:before="100" w:beforeAutospacing="1" w:after="100" w:afterAutospacing="1" w:line="240" w:lineRule="auto"/>
        <w:ind w:left="720"/>
      </w:pPr>
      <w:r>
        <w:sym w:font="Symbol" w:char="F0B7"/>
      </w:r>
      <w:r>
        <w:t xml:space="preserve"> Every element and every attribute in SVG files can be animated.</w:t>
      </w:r>
    </w:p>
    <w:p w:rsidR="002B498A" w:rsidRDefault="007B4060" w:rsidP="004B777E">
      <w:pPr>
        <w:shd w:val="clear" w:color="auto" w:fill="FFFFFF"/>
        <w:spacing w:before="100" w:beforeAutospacing="1" w:after="100" w:afterAutospacing="1" w:line="240" w:lineRule="auto"/>
        <w:ind w:left="720"/>
      </w:pPr>
      <w:r>
        <w:t xml:space="preserve">Q19) </w:t>
      </w:r>
      <w:r w:rsidR="002B498A">
        <w:t>What is difference between HTML and XHTML</w:t>
      </w:r>
    </w:p>
    <w:p w:rsidR="002B498A" w:rsidRDefault="002B498A" w:rsidP="004B777E">
      <w:pPr>
        <w:shd w:val="clear" w:color="auto" w:fill="FFFFFF"/>
        <w:spacing w:before="100" w:beforeAutospacing="1" w:after="100" w:afterAutospacing="1" w:line="240" w:lineRule="auto"/>
        <w:ind w:left="720"/>
      </w:pPr>
      <w:r>
        <w:lastRenderedPageBreak/>
        <w:t>Ans:)</w:t>
      </w:r>
    </w:p>
    <w:tbl>
      <w:tblPr>
        <w:tblStyle w:val="TableGrid"/>
        <w:tblW w:w="0" w:type="auto"/>
        <w:tblInd w:w="720" w:type="dxa"/>
        <w:tblLook w:val="04A0" w:firstRow="1" w:lastRow="0" w:firstColumn="1" w:lastColumn="0" w:noHBand="0" w:noVBand="1"/>
      </w:tblPr>
      <w:tblGrid>
        <w:gridCol w:w="4652"/>
        <w:gridCol w:w="4628"/>
      </w:tblGrid>
      <w:tr w:rsidR="002B498A" w:rsidTr="002B498A">
        <w:tc>
          <w:tcPr>
            <w:tcW w:w="5000" w:type="dxa"/>
          </w:tcPr>
          <w:p w:rsidR="002B498A" w:rsidRDefault="002B498A" w:rsidP="004B777E">
            <w:pPr>
              <w:spacing w:before="100" w:beforeAutospacing="1" w:after="100" w:afterAutospacing="1"/>
            </w:pPr>
            <w:r>
              <w:t xml:space="preserve">                      HTML</w:t>
            </w:r>
          </w:p>
        </w:tc>
        <w:tc>
          <w:tcPr>
            <w:tcW w:w="5000" w:type="dxa"/>
          </w:tcPr>
          <w:p w:rsidR="002B498A" w:rsidRDefault="002B498A" w:rsidP="004B777E">
            <w:pPr>
              <w:spacing w:before="100" w:beforeAutospacing="1" w:after="100" w:afterAutospacing="1"/>
            </w:pPr>
            <w:r>
              <w:t xml:space="preserve">                         XHTML</w:t>
            </w:r>
          </w:p>
        </w:tc>
      </w:tr>
      <w:tr w:rsidR="002B498A" w:rsidTr="002B498A">
        <w:tc>
          <w:tcPr>
            <w:tcW w:w="5000" w:type="dxa"/>
          </w:tcPr>
          <w:p w:rsidR="002B498A" w:rsidRDefault="002B498A" w:rsidP="004B777E">
            <w:pPr>
              <w:spacing w:before="100" w:beforeAutospacing="1" w:after="100" w:afterAutospacing="1"/>
            </w:pPr>
            <w:r>
              <w:t>HTML stands for Hypertext Markup Language</w:t>
            </w:r>
          </w:p>
        </w:tc>
        <w:tc>
          <w:tcPr>
            <w:tcW w:w="5000" w:type="dxa"/>
          </w:tcPr>
          <w:p w:rsidR="002B498A" w:rsidRDefault="002B498A" w:rsidP="004B777E">
            <w:pPr>
              <w:spacing w:before="100" w:beforeAutospacing="1" w:after="100" w:afterAutospacing="1"/>
            </w:pPr>
            <w:r>
              <w:t>XHTML stands for Extensible Hypertext Markup Language.</w:t>
            </w:r>
          </w:p>
        </w:tc>
      </w:tr>
      <w:tr w:rsidR="002B498A" w:rsidTr="002B498A">
        <w:tc>
          <w:tcPr>
            <w:tcW w:w="5000" w:type="dxa"/>
          </w:tcPr>
          <w:p w:rsidR="002B498A" w:rsidRDefault="00A42A16" w:rsidP="004B777E">
            <w:pPr>
              <w:spacing w:before="100" w:beforeAutospacing="1" w:after="100" w:afterAutospacing="1"/>
            </w:pPr>
            <w:r>
              <w:rPr>
                <w:rFonts w:ascii="Segoe UI" w:hAnsi="Segoe UI" w:cs="Segoe UI"/>
                <w:color w:val="333333"/>
                <w:shd w:val="clear" w:color="auto" w:fill="EFF1EB"/>
              </w:rPr>
              <w:t>HTML is a </w:t>
            </w:r>
            <w:r>
              <w:rPr>
                <w:rStyle w:val="Strong"/>
                <w:rFonts w:ascii="Segoe UI" w:hAnsi="Segoe UI" w:cs="Segoe UI"/>
                <w:color w:val="333333"/>
                <w:shd w:val="clear" w:color="auto" w:fill="EFF1EB"/>
              </w:rPr>
              <w:t>markup language</w:t>
            </w:r>
            <w:r>
              <w:rPr>
                <w:rFonts w:ascii="Segoe UI" w:hAnsi="Segoe UI" w:cs="Segoe UI"/>
                <w:color w:val="333333"/>
                <w:shd w:val="clear" w:color="auto" w:fill="EFF1EB"/>
              </w:rPr>
              <w:t> itself.</w:t>
            </w:r>
          </w:p>
        </w:tc>
        <w:tc>
          <w:tcPr>
            <w:tcW w:w="5000" w:type="dxa"/>
          </w:tcPr>
          <w:p w:rsidR="002B498A" w:rsidRDefault="00A42A16" w:rsidP="004B777E">
            <w:pPr>
              <w:spacing w:before="100" w:beforeAutospacing="1" w:after="100" w:afterAutospacing="1"/>
            </w:pPr>
            <w:r>
              <w:rPr>
                <w:rFonts w:ascii="Segoe UI" w:hAnsi="Segoe UI" w:cs="Segoe UI"/>
                <w:color w:val="333333"/>
                <w:shd w:val="clear" w:color="auto" w:fill="EFF1EB"/>
              </w:rPr>
              <w:t>XML provides a </w:t>
            </w:r>
            <w:r>
              <w:rPr>
                <w:rStyle w:val="Strong"/>
                <w:rFonts w:ascii="Segoe UI" w:hAnsi="Segoe UI" w:cs="Segoe UI"/>
                <w:color w:val="333333"/>
                <w:shd w:val="clear" w:color="auto" w:fill="EFF1EB"/>
              </w:rPr>
              <w:t>framework to define markup languages</w:t>
            </w:r>
            <w:r>
              <w:rPr>
                <w:rFonts w:ascii="Segoe UI" w:hAnsi="Segoe UI" w:cs="Segoe UI"/>
                <w:color w:val="333333"/>
                <w:shd w:val="clear" w:color="auto" w:fill="EFF1EB"/>
              </w:rPr>
              <w:t>.</w:t>
            </w:r>
          </w:p>
        </w:tc>
      </w:tr>
      <w:tr w:rsidR="002B498A" w:rsidTr="002B498A">
        <w:tc>
          <w:tcPr>
            <w:tcW w:w="5000" w:type="dxa"/>
          </w:tcPr>
          <w:p w:rsidR="002B498A" w:rsidRDefault="00A42A16" w:rsidP="004B777E">
            <w:pPr>
              <w:spacing w:before="100" w:beforeAutospacing="1" w:after="100" w:afterAutospacing="1"/>
              <w:rPr>
                <w:rFonts w:ascii="Segoe UI" w:hAnsi="Segoe UI" w:cs="Segoe UI"/>
                <w:color w:val="333333"/>
                <w:shd w:val="clear" w:color="auto" w:fill="FFFFFF"/>
              </w:rPr>
            </w:pPr>
            <w:r>
              <w:rPr>
                <w:rFonts w:ascii="Segoe UI" w:hAnsi="Segoe UI" w:cs="Segoe UI"/>
                <w:color w:val="333333"/>
                <w:shd w:val="clear" w:color="auto" w:fill="FFFFFF"/>
              </w:rPr>
              <w:t>HTML is </w:t>
            </w:r>
            <w:r>
              <w:rPr>
                <w:rStyle w:val="Strong"/>
                <w:rFonts w:ascii="Segoe UI" w:hAnsi="Segoe UI" w:cs="Segoe UI"/>
                <w:color w:val="333333"/>
                <w:shd w:val="clear" w:color="auto" w:fill="FFFFFF"/>
              </w:rPr>
              <w:t>not case sensitive</w:t>
            </w:r>
            <w:r>
              <w:rPr>
                <w:rFonts w:ascii="Segoe UI" w:hAnsi="Segoe UI" w:cs="Segoe UI"/>
                <w:color w:val="333333"/>
                <w:shd w:val="clear" w:color="auto" w:fill="FFFFFF"/>
              </w:rPr>
              <w:t>.</w:t>
            </w:r>
          </w:p>
          <w:p w:rsidR="00A42A16" w:rsidRDefault="00A42A16" w:rsidP="004B777E">
            <w:pPr>
              <w:spacing w:before="100" w:beforeAutospacing="1" w:after="100" w:afterAutospacing="1"/>
            </w:pPr>
          </w:p>
        </w:tc>
        <w:tc>
          <w:tcPr>
            <w:tcW w:w="5000" w:type="dxa"/>
          </w:tcPr>
          <w:p w:rsidR="002B498A" w:rsidRDefault="00A42A16" w:rsidP="004B777E">
            <w:pPr>
              <w:spacing w:before="100" w:beforeAutospacing="1" w:after="100" w:afterAutospacing="1"/>
            </w:pPr>
            <w:r>
              <w:rPr>
                <w:rFonts w:ascii="Segoe UI" w:hAnsi="Segoe UI" w:cs="Segoe UI"/>
                <w:color w:val="333333"/>
                <w:shd w:val="clear" w:color="auto" w:fill="FFFFFF"/>
              </w:rPr>
              <w:t>XML is </w:t>
            </w:r>
            <w:r>
              <w:rPr>
                <w:rStyle w:val="Strong"/>
                <w:rFonts w:ascii="Segoe UI" w:hAnsi="Segoe UI" w:cs="Segoe UI"/>
                <w:color w:val="333333"/>
                <w:shd w:val="clear" w:color="auto" w:fill="FFFFFF"/>
              </w:rPr>
              <w:t>case sensitive</w:t>
            </w:r>
            <w:r>
              <w:rPr>
                <w:rFonts w:ascii="Segoe UI" w:hAnsi="Segoe UI" w:cs="Segoe UI"/>
                <w:color w:val="333333"/>
                <w:shd w:val="clear" w:color="auto" w:fill="FFFFFF"/>
              </w:rPr>
              <w:t>.</w:t>
            </w:r>
          </w:p>
        </w:tc>
      </w:tr>
    </w:tbl>
    <w:p w:rsidR="007B4060" w:rsidRDefault="00A42A16" w:rsidP="004B777E">
      <w:pPr>
        <w:shd w:val="clear" w:color="auto" w:fill="FFFFFF"/>
        <w:spacing w:before="100" w:beforeAutospacing="1" w:after="100" w:afterAutospacing="1" w:line="240" w:lineRule="auto"/>
        <w:ind w:left="720"/>
      </w:pPr>
      <w:r>
        <w:t>Q20) What are logical and physical tags in HTML?</w:t>
      </w:r>
    </w:p>
    <w:p w:rsidR="00A42A16" w:rsidRDefault="00A42A16" w:rsidP="00A42A16">
      <w:pPr>
        <w:shd w:val="clear" w:color="auto" w:fill="FFFFFF"/>
        <w:spacing w:before="100" w:beforeAutospacing="1" w:after="100" w:afterAutospacing="1" w:line="240" w:lineRule="auto"/>
        <w:ind w:left="720"/>
      </w:pPr>
      <w:r>
        <w:t>Ans:)  Logical Tags are used in HTML to display the text according to the logical styles.</w:t>
      </w:r>
    </w:p>
    <w:tbl>
      <w:tblPr>
        <w:tblStyle w:val="TableGrid"/>
        <w:tblW w:w="0" w:type="auto"/>
        <w:tblInd w:w="720" w:type="dxa"/>
        <w:tblLook w:val="04A0" w:firstRow="1" w:lastRow="0" w:firstColumn="1" w:lastColumn="0" w:noHBand="0" w:noVBand="1"/>
      </w:tblPr>
      <w:tblGrid>
        <w:gridCol w:w="4629"/>
        <w:gridCol w:w="4651"/>
      </w:tblGrid>
      <w:tr w:rsidR="00665445" w:rsidTr="00912749">
        <w:tc>
          <w:tcPr>
            <w:tcW w:w="4629" w:type="dxa"/>
          </w:tcPr>
          <w:p w:rsidR="00665445" w:rsidRDefault="00665445" w:rsidP="00A42A16">
            <w:pPr>
              <w:spacing w:before="100" w:beforeAutospacing="1" w:after="100" w:afterAutospacing="1"/>
            </w:pPr>
            <w:r>
              <w:t>Tag</w:t>
            </w:r>
          </w:p>
        </w:tc>
        <w:tc>
          <w:tcPr>
            <w:tcW w:w="4651" w:type="dxa"/>
          </w:tcPr>
          <w:p w:rsidR="00665445" w:rsidRDefault="00665445" w:rsidP="00A42A16">
            <w:pPr>
              <w:spacing w:before="100" w:beforeAutospacing="1" w:after="100" w:afterAutospacing="1"/>
            </w:pPr>
            <w:r>
              <w:t>Description</w:t>
            </w:r>
          </w:p>
        </w:tc>
      </w:tr>
      <w:tr w:rsidR="00665445" w:rsidTr="00912749">
        <w:tc>
          <w:tcPr>
            <w:tcW w:w="4629" w:type="dxa"/>
          </w:tcPr>
          <w:p w:rsidR="00665445" w:rsidRDefault="00912749" w:rsidP="00A42A16">
            <w:pPr>
              <w:spacing w:before="100" w:beforeAutospacing="1" w:after="100" w:afterAutospacing="1"/>
            </w:pPr>
            <w:r>
              <w:t>&lt;abbr&gt;</w:t>
            </w:r>
          </w:p>
        </w:tc>
        <w:tc>
          <w:tcPr>
            <w:tcW w:w="4651" w:type="dxa"/>
          </w:tcPr>
          <w:p w:rsidR="00665445" w:rsidRDefault="00665445" w:rsidP="00A42A16">
            <w:pPr>
              <w:spacing w:before="100" w:beforeAutospacing="1" w:after="100" w:afterAutospacing="1"/>
            </w:pPr>
            <w:r>
              <w:t>Defines an abbreviation</w:t>
            </w:r>
          </w:p>
        </w:tc>
      </w:tr>
      <w:tr w:rsidR="00665445" w:rsidTr="00912749">
        <w:tc>
          <w:tcPr>
            <w:tcW w:w="4629" w:type="dxa"/>
          </w:tcPr>
          <w:p w:rsidR="00665445" w:rsidRDefault="00665445" w:rsidP="00A42A16">
            <w:pPr>
              <w:spacing w:before="100" w:beforeAutospacing="1" w:after="100" w:afterAutospacing="1"/>
            </w:pPr>
            <w:r>
              <w:t>&lt;address&gt;</w:t>
            </w:r>
          </w:p>
        </w:tc>
        <w:tc>
          <w:tcPr>
            <w:tcW w:w="4651" w:type="dxa"/>
          </w:tcPr>
          <w:p w:rsidR="00665445" w:rsidRDefault="00665445" w:rsidP="00A42A16">
            <w:pPr>
              <w:spacing w:before="100" w:beforeAutospacing="1" w:after="100" w:afterAutospacing="1"/>
            </w:pPr>
            <w:r>
              <w:t>Defines an address element</w:t>
            </w:r>
          </w:p>
        </w:tc>
      </w:tr>
      <w:tr w:rsidR="00665445" w:rsidTr="00912749">
        <w:tc>
          <w:tcPr>
            <w:tcW w:w="4629" w:type="dxa"/>
          </w:tcPr>
          <w:p w:rsidR="00665445" w:rsidRDefault="00665445" w:rsidP="00A42A16">
            <w:pPr>
              <w:spacing w:before="100" w:beforeAutospacing="1" w:after="100" w:afterAutospacing="1"/>
            </w:pPr>
            <w:r>
              <w:t>&lt;cite&gt;</w:t>
            </w:r>
          </w:p>
        </w:tc>
        <w:tc>
          <w:tcPr>
            <w:tcW w:w="4651" w:type="dxa"/>
          </w:tcPr>
          <w:p w:rsidR="00665445" w:rsidRDefault="00665445" w:rsidP="00A42A16">
            <w:pPr>
              <w:spacing w:before="100" w:beforeAutospacing="1" w:after="100" w:afterAutospacing="1"/>
            </w:pPr>
            <w:r>
              <w:t>Defines citation</w:t>
            </w:r>
          </w:p>
        </w:tc>
      </w:tr>
    </w:tbl>
    <w:p w:rsidR="00A42A16" w:rsidRDefault="00912749" w:rsidP="00A42A16">
      <w:pPr>
        <w:shd w:val="clear" w:color="auto" w:fill="FFFFFF"/>
        <w:spacing w:before="100" w:beforeAutospacing="1" w:after="100" w:afterAutospacing="1" w:line="240" w:lineRule="auto"/>
        <w:ind w:left="720"/>
      </w:pPr>
      <w:r>
        <w:t>Physical Tags:</w:t>
      </w:r>
    </w:p>
    <w:p w:rsidR="00912749" w:rsidRDefault="00912749" w:rsidP="00A42A16">
      <w:pPr>
        <w:shd w:val="clear" w:color="auto" w:fill="FFFFFF"/>
        <w:spacing w:before="100" w:beforeAutospacing="1" w:after="100" w:afterAutospacing="1" w:line="240" w:lineRule="auto"/>
        <w:ind w:left="720"/>
      </w:pPr>
      <w:r>
        <w:t>Physical Tags are used in HTML to provide actual physical formatting to the text.</w:t>
      </w:r>
    </w:p>
    <w:tbl>
      <w:tblPr>
        <w:tblStyle w:val="TableGrid"/>
        <w:tblW w:w="0" w:type="auto"/>
        <w:tblInd w:w="720" w:type="dxa"/>
        <w:tblLook w:val="04A0" w:firstRow="1" w:lastRow="0" w:firstColumn="1" w:lastColumn="0" w:noHBand="0" w:noVBand="1"/>
      </w:tblPr>
      <w:tblGrid>
        <w:gridCol w:w="4625"/>
        <w:gridCol w:w="4655"/>
      </w:tblGrid>
      <w:tr w:rsidR="00912749" w:rsidTr="00912749">
        <w:tc>
          <w:tcPr>
            <w:tcW w:w="5000" w:type="dxa"/>
          </w:tcPr>
          <w:p w:rsidR="00912749" w:rsidRDefault="00912749" w:rsidP="00A42A16">
            <w:pPr>
              <w:spacing w:before="100" w:beforeAutospacing="1" w:after="100" w:afterAutospacing="1"/>
            </w:pPr>
            <w:r>
              <w:t>Tag</w:t>
            </w:r>
          </w:p>
        </w:tc>
        <w:tc>
          <w:tcPr>
            <w:tcW w:w="5000" w:type="dxa"/>
          </w:tcPr>
          <w:p w:rsidR="00912749" w:rsidRDefault="00912749" w:rsidP="00A42A16">
            <w:pPr>
              <w:spacing w:before="100" w:beforeAutospacing="1" w:after="100" w:afterAutospacing="1"/>
            </w:pPr>
            <w:r>
              <w:t>Description</w:t>
            </w:r>
          </w:p>
        </w:tc>
      </w:tr>
      <w:tr w:rsidR="00912749" w:rsidTr="00912749">
        <w:tc>
          <w:tcPr>
            <w:tcW w:w="5000" w:type="dxa"/>
          </w:tcPr>
          <w:p w:rsidR="00912749" w:rsidRDefault="00912749" w:rsidP="00A42A16">
            <w:pPr>
              <w:spacing w:before="100" w:beforeAutospacing="1" w:after="100" w:afterAutospacing="1"/>
            </w:pPr>
            <w:r>
              <w:t>&lt;b&gt;</w:t>
            </w:r>
          </w:p>
        </w:tc>
        <w:tc>
          <w:tcPr>
            <w:tcW w:w="5000" w:type="dxa"/>
          </w:tcPr>
          <w:p w:rsidR="00912749" w:rsidRDefault="00912749" w:rsidP="00A42A16">
            <w:pPr>
              <w:spacing w:before="100" w:beforeAutospacing="1" w:after="100" w:afterAutospacing="1"/>
            </w:pPr>
            <w:r>
              <w:t>Defines bold text</w:t>
            </w:r>
          </w:p>
        </w:tc>
      </w:tr>
      <w:tr w:rsidR="00912749" w:rsidTr="00912749">
        <w:tc>
          <w:tcPr>
            <w:tcW w:w="5000" w:type="dxa"/>
          </w:tcPr>
          <w:p w:rsidR="00912749" w:rsidRDefault="00912749" w:rsidP="00A42A16">
            <w:pPr>
              <w:spacing w:before="100" w:beforeAutospacing="1" w:after="100" w:afterAutospacing="1"/>
            </w:pPr>
            <w:r>
              <w:t>&lt;big&gt;</w:t>
            </w:r>
          </w:p>
        </w:tc>
        <w:tc>
          <w:tcPr>
            <w:tcW w:w="5000" w:type="dxa"/>
          </w:tcPr>
          <w:p w:rsidR="00912749" w:rsidRDefault="00912749" w:rsidP="00A42A16">
            <w:pPr>
              <w:spacing w:before="100" w:beforeAutospacing="1" w:after="100" w:afterAutospacing="1"/>
            </w:pPr>
            <w:r>
              <w:t>Defines big text</w:t>
            </w:r>
          </w:p>
        </w:tc>
      </w:tr>
      <w:tr w:rsidR="00912749" w:rsidTr="00912749">
        <w:tc>
          <w:tcPr>
            <w:tcW w:w="5000" w:type="dxa"/>
          </w:tcPr>
          <w:p w:rsidR="00912749" w:rsidRDefault="00912749" w:rsidP="00A42A16">
            <w:pPr>
              <w:spacing w:before="100" w:beforeAutospacing="1" w:after="100" w:afterAutospacing="1"/>
            </w:pPr>
            <w:r>
              <w:t>&lt;i</w:t>
            </w:r>
            <w:bookmarkStart w:id="2" w:name="_GoBack"/>
            <w:bookmarkEnd w:id="2"/>
            <w:r>
              <w:t>&gt;</w:t>
            </w:r>
          </w:p>
        </w:tc>
        <w:tc>
          <w:tcPr>
            <w:tcW w:w="5000" w:type="dxa"/>
          </w:tcPr>
          <w:p w:rsidR="00912749" w:rsidRDefault="00912749" w:rsidP="00A42A16">
            <w:pPr>
              <w:spacing w:before="100" w:beforeAutospacing="1" w:after="100" w:afterAutospacing="1"/>
            </w:pPr>
            <w:r>
              <w:t>Defines italic text</w:t>
            </w:r>
          </w:p>
        </w:tc>
      </w:tr>
      <w:tr w:rsidR="00912749" w:rsidTr="00912749">
        <w:tc>
          <w:tcPr>
            <w:tcW w:w="5000" w:type="dxa"/>
          </w:tcPr>
          <w:p w:rsidR="00912749" w:rsidRDefault="00912749" w:rsidP="00A42A16">
            <w:pPr>
              <w:spacing w:before="100" w:beforeAutospacing="1" w:after="100" w:afterAutospacing="1"/>
            </w:pPr>
            <w:r>
              <w:t>&lt;small&gt;</w:t>
            </w:r>
          </w:p>
        </w:tc>
        <w:tc>
          <w:tcPr>
            <w:tcW w:w="5000" w:type="dxa"/>
          </w:tcPr>
          <w:p w:rsidR="00912749" w:rsidRDefault="00912749" w:rsidP="00A42A16">
            <w:pPr>
              <w:spacing w:before="100" w:beforeAutospacing="1" w:after="100" w:afterAutospacing="1"/>
            </w:pPr>
            <w:r>
              <w:t>Defines small text</w:t>
            </w:r>
          </w:p>
        </w:tc>
      </w:tr>
    </w:tbl>
    <w:p w:rsidR="00912749" w:rsidRDefault="00912749" w:rsidP="00A42A16">
      <w:pPr>
        <w:shd w:val="clear" w:color="auto" w:fill="FFFFFF"/>
        <w:spacing w:before="100" w:beforeAutospacing="1" w:after="100" w:afterAutospacing="1" w:line="240" w:lineRule="auto"/>
        <w:ind w:left="720"/>
      </w:pPr>
    </w:p>
    <w:p w:rsidR="007B4060" w:rsidRDefault="007B4060" w:rsidP="004B777E">
      <w:pPr>
        <w:shd w:val="clear" w:color="auto" w:fill="FFFFFF"/>
        <w:spacing w:before="100" w:beforeAutospacing="1" w:after="100" w:afterAutospacing="1" w:line="240" w:lineRule="auto"/>
        <w:ind w:left="720"/>
      </w:pPr>
    </w:p>
    <w:p w:rsidR="007B4060" w:rsidRPr="004B777E" w:rsidRDefault="007B4060" w:rsidP="004B777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4B777E" w:rsidRDefault="004B777E" w:rsidP="00671ACF"/>
    <w:p w:rsidR="00024CAD" w:rsidRPr="00024CAD" w:rsidRDefault="00024CAD" w:rsidP="00024CA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7C6642" w:rsidRPr="00024CAD" w:rsidRDefault="007C6642" w:rsidP="00024CAD">
      <w:pPr>
        <w:rPr>
          <w:rFonts w:ascii="Verdana" w:hAnsi="Verdana"/>
          <w:color w:val="000000"/>
          <w:sz w:val="23"/>
          <w:szCs w:val="23"/>
          <w:shd w:val="clear" w:color="auto" w:fill="D9EEE1"/>
        </w:rPr>
      </w:pPr>
    </w:p>
    <w:p w:rsidR="00170B0E" w:rsidRDefault="00170B0E" w:rsidP="00671ACF">
      <w:r>
        <w:br/>
      </w:r>
      <w:r>
        <w:br/>
      </w:r>
    </w:p>
    <w:p w:rsidR="004F71F0" w:rsidRDefault="004F71F0" w:rsidP="00671ACF">
      <w:r>
        <w:lastRenderedPageBreak/>
        <w:tab/>
      </w:r>
    </w:p>
    <w:p w:rsidR="004F71F0" w:rsidRDefault="004F71F0" w:rsidP="00671ACF"/>
    <w:p w:rsidR="00016E29" w:rsidRDefault="00016E29" w:rsidP="00671ACF">
      <w:r>
        <w:t xml:space="preserve">    </w:t>
      </w:r>
    </w:p>
    <w:p w:rsidR="00956151" w:rsidRDefault="00956151" w:rsidP="00D67BA1"/>
    <w:p w:rsidR="00956151" w:rsidRDefault="00956151" w:rsidP="00D67BA1"/>
    <w:p w:rsidR="00585CF0" w:rsidRPr="00D67BA1" w:rsidRDefault="00585CF0" w:rsidP="00D67BA1"/>
    <w:sectPr w:rsidR="00585CF0" w:rsidRPr="00D67BA1" w:rsidSect="00D11522">
      <w:footerReference w:type="default" r:id="rId12"/>
      <w:pgSz w:w="11910" w:h="16840"/>
      <w:pgMar w:top="2177" w:right="880" w:bottom="2020" w:left="1020" w:header="1191" w:footer="1831"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C74" w:rsidRDefault="000F5C74" w:rsidP="00700CFA">
      <w:pPr>
        <w:spacing w:after="0" w:line="240" w:lineRule="auto"/>
      </w:pPr>
      <w:r>
        <w:separator/>
      </w:r>
    </w:p>
  </w:endnote>
  <w:endnote w:type="continuationSeparator" w:id="0">
    <w:p w:rsidR="000F5C74" w:rsidRDefault="000F5C74" w:rsidP="0070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749" w:rsidRDefault="00912749">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C74" w:rsidRDefault="000F5C74" w:rsidP="00700CFA">
      <w:pPr>
        <w:spacing w:after="0" w:line="240" w:lineRule="auto"/>
      </w:pPr>
      <w:r>
        <w:separator/>
      </w:r>
    </w:p>
  </w:footnote>
  <w:footnote w:type="continuationSeparator" w:id="0">
    <w:p w:rsidR="000F5C74" w:rsidRDefault="000F5C74" w:rsidP="00700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52F"/>
    <w:multiLevelType w:val="multilevel"/>
    <w:tmpl w:val="0E0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7500"/>
    <w:multiLevelType w:val="multilevel"/>
    <w:tmpl w:val="97E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E581F"/>
    <w:multiLevelType w:val="multilevel"/>
    <w:tmpl w:val="EE9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32B60"/>
    <w:multiLevelType w:val="multilevel"/>
    <w:tmpl w:val="8E8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A5C47"/>
    <w:multiLevelType w:val="multilevel"/>
    <w:tmpl w:val="AD1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64365F"/>
    <w:multiLevelType w:val="hybridMultilevel"/>
    <w:tmpl w:val="A3047B5C"/>
    <w:lvl w:ilvl="0" w:tplc="578C2C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314848"/>
    <w:multiLevelType w:val="multilevel"/>
    <w:tmpl w:val="5D1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5023C"/>
    <w:multiLevelType w:val="multilevel"/>
    <w:tmpl w:val="DA1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B4"/>
    <w:rsid w:val="00016E29"/>
    <w:rsid w:val="00024CAD"/>
    <w:rsid w:val="000B2EC2"/>
    <w:rsid w:val="000C223F"/>
    <w:rsid w:val="000D0EFD"/>
    <w:rsid w:val="000F5C74"/>
    <w:rsid w:val="00124E79"/>
    <w:rsid w:val="0016610B"/>
    <w:rsid w:val="00170B0E"/>
    <w:rsid w:val="002265BA"/>
    <w:rsid w:val="0026725C"/>
    <w:rsid w:val="002B498A"/>
    <w:rsid w:val="002F73B4"/>
    <w:rsid w:val="00433589"/>
    <w:rsid w:val="00475032"/>
    <w:rsid w:val="004B777E"/>
    <w:rsid w:val="004F71F0"/>
    <w:rsid w:val="00521437"/>
    <w:rsid w:val="00585CF0"/>
    <w:rsid w:val="006536A0"/>
    <w:rsid w:val="00665445"/>
    <w:rsid w:val="00671ACF"/>
    <w:rsid w:val="00700CFA"/>
    <w:rsid w:val="00724DD9"/>
    <w:rsid w:val="007B4060"/>
    <w:rsid w:val="007C6642"/>
    <w:rsid w:val="00872043"/>
    <w:rsid w:val="008A3A0A"/>
    <w:rsid w:val="008A551C"/>
    <w:rsid w:val="00912749"/>
    <w:rsid w:val="00956151"/>
    <w:rsid w:val="009C2D89"/>
    <w:rsid w:val="009F57D6"/>
    <w:rsid w:val="00A42A16"/>
    <w:rsid w:val="00A94045"/>
    <w:rsid w:val="00AF1945"/>
    <w:rsid w:val="00B9058C"/>
    <w:rsid w:val="00BB39A2"/>
    <w:rsid w:val="00D11522"/>
    <w:rsid w:val="00D67BA1"/>
    <w:rsid w:val="00DA30D1"/>
    <w:rsid w:val="00DB2979"/>
    <w:rsid w:val="00FB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DBD"/>
  <w15:chartTrackingRefBased/>
  <w15:docId w15:val="{FD783CFA-635B-4FD9-A26F-A813AA99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3B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F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ACF"/>
    <w:pPr>
      <w:ind w:left="720"/>
      <w:contextualSpacing/>
    </w:pPr>
  </w:style>
  <w:style w:type="paragraph" w:styleId="Header">
    <w:name w:val="header"/>
    <w:basedOn w:val="Normal"/>
    <w:link w:val="HeaderChar"/>
    <w:uiPriority w:val="99"/>
    <w:unhideWhenUsed/>
    <w:rsid w:val="0070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CFA"/>
  </w:style>
  <w:style w:type="paragraph" w:styleId="Footer">
    <w:name w:val="footer"/>
    <w:basedOn w:val="Normal"/>
    <w:link w:val="FooterChar"/>
    <w:uiPriority w:val="99"/>
    <w:unhideWhenUsed/>
    <w:rsid w:val="0070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CFA"/>
  </w:style>
  <w:style w:type="character" w:styleId="HTMLCode">
    <w:name w:val="HTML Code"/>
    <w:basedOn w:val="DefaultParagraphFont"/>
    <w:uiPriority w:val="99"/>
    <w:semiHidden/>
    <w:unhideWhenUsed/>
    <w:rsid w:val="00475032"/>
    <w:rPr>
      <w:rFonts w:ascii="Courier New" w:eastAsia="Times New Roman" w:hAnsi="Courier New" w:cs="Courier New"/>
      <w:sz w:val="20"/>
      <w:szCs w:val="20"/>
    </w:rPr>
  </w:style>
  <w:style w:type="character" w:styleId="Strong">
    <w:name w:val="Strong"/>
    <w:basedOn w:val="DefaultParagraphFont"/>
    <w:uiPriority w:val="22"/>
    <w:qFormat/>
    <w:rsid w:val="009C2D89"/>
    <w:rPr>
      <w:b/>
      <w:bCs/>
    </w:rPr>
  </w:style>
  <w:style w:type="character" w:styleId="Emphasis">
    <w:name w:val="Emphasis"/>
    <w:basedOn w:val="DefaultParagraphFont"/>
    <w:uiPriority w:val="20"/>
    <w:qFormat/>
    <w:rsid w:val="009C2D89"/>
    <w:rPr>
      <w:i/>
      <w:iCs/>
    </w:rPr>
  </w:style>
  <w:style w:type="character" w:styleId="Hyperlink">
    <w:name w:val="Hyperlink"/>
    <w:basedOn w:val="DefaultParagraphFont"/>
    <w:uiPriority w:val="99"/>
    <w:semiHidden/>
    <w:unhideWhenUsed/>
    <w:rsid w:val="0026725C"/>
    <w:rPr>
      <w:color w:val="0000FF"/>
      <w:u w:val="single"/>
    </w:rPr>
  </w:style>
  <w:style w:type="character" w:customStyle="1" w:styleId="tagnamecolor">
    <w:name w:val="tagnamecolor"/>
    <w:basedOn w:val="DefaultParagraphFont"/>
    <w:rsid w:val="0026725C"/>
  </w:style>
  <w:style w:type="character" w:customStyle="1" w:styleId="tagcolor">
    <w:name w:val="tagcolor"/>
    <w:basedOn w:val="DefaultParagraphFont"/>
    <w:rsid w:val="0026725C"/>
  </w:style>
  <w:style w:type="character" w:customStyle="1" w:styleId="attributecolor">
    <w:name w:val="attributecolor"/>
    <w:basedOn w:val="DefaultParagraphFont"/>
    <w:rsid w:val="0026725C"/>
  </w:style>
  <w:style w:type="character" w:customStyle="1" w:styleId="attributevaluecolor">
    <w:name w:val="attributevaluecolor"/>
    <w:basedOn w:val="DefaultParagraphFont"/>
    <w:rsid w:val="0026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5569">
      <w:bodyDiv w:val="1"/>
      <w:marLeft w:val="0"/>
      <w:marRight w:val="0"/>
      <w:marTop w:val="0"/>
      <w:marBottom w:val="0"/>
      <w:divBdr>
        <w:top w:val="none" w:sz="0" w:space="0" w:color="auto"/>
        <w:left w:val="none" w:sz="0" w:space="0" w:color="auto"/>
        <w:bottom w:val="none" w:sz="0" w:space="0" w:color="auto"/>
        <w:right w:val="none" w:sz="0" w:space="0" w:color="auto"/>
      </w:divBdr>
    </w:div>
    <w:div w:id="84689818">
      <w:bodyDiv w:val="1"/>
      <w:marLeft w:val="0"/>
      <w:marRight w:val="0"/>
      <w:marTop w:val="0"/>
      <w:marBottom w:val="0"/>
      <w:divBdr>
        <w:top w:val="none" w:sz="0" w:space="0" w:color="auto"/>
        <w:left w:val="none" w:sz="0" w:space="0" w:color="auto"/>
        <w:bottom w:val="none" w:sz="0" w:space="0" w:color="auto"/>
        <w:right w:val="none" w:sz="0" w:space="0" w:color="auto"/>
      </w:divBdr>
    </w:div>
    <w:div w:id="224994470">
      <w:bodyDiv w:val="1"/>
      <w:marLeft w:val="0"/>
      <w:marRight w:val="0"/>
      <w:marTop w:val="0"/>
      <w:marBottom w:val="0"/>
      <w:divBdr>
        <w:top w:val="none" w:sz="0" w:space="0" w:color="auto"/>
        <w:left w:val="none" w:sz="0" w:space="0" w:color="auto"/>
        <w:bottom w:val="none" w:sz="0" w:space="0" w:color="auto"/>
        <w:right w:val="none" w:sz="0" w:space="0" w:color="auto"/>
      </w:divBdr>
    </w:div>
    <w:div w:id="749890579">
      <w:bodyDiv w:val="1"/>
      <w:marLeft w:val="0"/>
      <w:marRight w:val="0"/>
      <w:marTop w:val="0"/>
      <w:marBottom w:val="0"/>
      <w:divBdr>
        <w:top w:val="none" w:sz="0" w:space="0" w:color="auto"/>
        <w:left w:val="none" w:sz="0" w:space="0" w:color="auto"/>
        <w:bottom w:val="none" w:sz="0" w:space="0" w:color="auto"/>
        <w:right w:val="none" w:sz="0" w:space="0" w:color="auto"/>
      </w:divBdr>
      <w:divsChild>
        <w:div w:id="584145977">
          <w:marLeft w:val="-480"/>
          <w:marRight w:val="-480"/>
          <w:marTop w:val="360"/>
          <w:marBottom w:val="360"/>
          <w:divBdr>
            <w:top w:val="none" w:sz="0" w:space="0" w:color="auto"/>
            <w:left w:val="none" w:sz="0" w:space="0" w:color="auto"/>
            <w:bottom w:val="none" w:sz="0" w:space="0" w:color="auto"/>
            <w:right w:val="none" w:sz="0" w:space="0" w:color="auto"/>
          </w:divBdr>
        </w:div>
      </w:divsChild>
    </w:div>
    <w:div w:id="1116214451">
      <w:bodyDiv w:val="1"/>
      <w:marLeft w:val="0"/>
      <w:marRight w:val="0"/>
      <w:marTop w:val="0"/>
      <w:marBottom w:val="0"/>
      <w:divBdr>
        <w:top w:val="none" w:sz="0" w:space="0" w:color="auto"/>
        <w:left w:val="none" w:sz="0" w:space="0" w:color="auto"/>
        <w:bottom w:val="none" w:sz="0" w:space="0" w:color="auto"/>
        <w:right w:val="none" w:sz="0" w:space="0" w:color="auto"/>
      </w:divBdr>
    </w:div>
    <w:div w:id="1130512073">
      <w:bodyDiv w:val="1"/>
      <w:marLeft w:val="0"/>
      <w:marRight w:val="0"/>
      <w:marTop w:val="0"/>
      <w:marBottom w:val="0"/>
      <w:divBdr>
        <w:top w:val="none" w:sz="0" w:space="0" w:color="auto"/>
        <w:left w:val="none" w:sz="0" w:space="0" w:color="auto"/>
        <w:bottom w:val="none" w:sz="0" w:space="0" w:color="auto"/>
        <w:right w:val="none" w:sz="0" w:space="0" w:color="auto"/>
      </w:divBdr>
    </w:div>
    <w:div w:id="1220744294">
      <w:bodyDiv w:val="1"/>
      <w:marLeft w:val="0"/>
      <w:marRight w:val="0"/>
      <w:marTop w:val="0"/>
      <w:marBottom w:val="0"/>
      <w:divBdr>
        <w:top w:val="none" w:sz="0" w:space="0" w:color="auto"/>
        <w:left w:val="none" w:sz="0" w:space="0" w:color="auto"/>
        <w:bottom w:val="none" w:sz="0" w:space="0" w:color="auto"/>
        <w:right w:val="none" w:sz="0" w:space="0" w:color="auto"/>
      </w:divBdr>
    </w:div>
    <w:div w:id="1269388061">
      <w:bodyDiv w:val="1"/>
      <w:marLeft w:val="0"/>
      <w:marRight w:val="0"/>
      <w:marTop w:val="0"/>
      <w:marBottom w:val="0"/>
      <w:divBdr>
        <w:top w:val="none" w:sz="0" w:space="0" w:color="auto"/>
        <w:left w:val="none" w:sz="0" w:space="0" w:color="auto"/>
        <w:bottom w:val="none" w:sz="0" w:space="0" w:color="auto"/>
        <w:right w:val="none" w:sz="0" w:space="0" w:color="auto"/>
      </w:divBdr>
    </w:div>
    <w:div w:id="1650591112">
      <w:bodyDiv w:val="1"/>
      <w:marLeft w:val="0"/>
      <w:marRight w:val="0"/>
      <w:marTop w:val="0"/>
      <w:marBottom w:val="0"/>
      <w:divBdr>
        <w:top w:val="none" w:sz="0" w:space="0" w:color="auto"/>
        <w:left w:val="none" w:sz="0" w:space="0" w:color="auto"/>
        <w:bottom w:val="none" w:sz="0" w:space="0" w:color="auto"/>
        <w:right w:val="none" w:sz="0" w:space="0" w:color="auto"/>
      </w:divBdr>
    </w:div>
    <w:div w:id="1744831325">
      <w:bodyDiv w:val="1"/>
      <w:marLeft w:val="0"/>
      <w:marRight w:val="0"/>
      <w:marTop w:val="0"/>
      <w:marBottom w:val="0"/>
      <w:divBdr>
        <w:top w:val="none" w:sz="0" w:space="0" w:color="auto"/>
        <w:left w:val="none" w:sz="0" w:space="0" w:color="auto"/>
        <w:bottom w:val="none" w:sz="0" w:space="0" w:color="auto"/>
        <w:right w:val="none" w:sz="0" w:space="0" w:color="auto"/>
      </w:divBdr>
    </w:div>
    <w:div w:id="20917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3096</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vishvam patel</dc:creator>
  <cp:keywords/>
  <dc:description/>
  <cp:lastModifiedBy>vishvam patel</cp:lastModifiedBy>
  <cp:revision>1</cp:revision>
  <dcterms:created xsi:type="dcterms:W3CDTF">2024-01-04T11:17:00Z</dcterms:created>
  <dcterms:modified xsi:type="dcterms:W3CDTF">2024-01-06T14:53:00Z</dcterms:modified>
</cp:coreProperties>
</file>